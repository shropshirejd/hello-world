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EE42C" w14:textId="49A92ADC" w:rsidR="00E57FDF" w:rsidRDefault="001E4810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044D1">
        <w:rPr>
          <w:rFonts w:ascii="Times New Roman" w:hAnsi="Times New Roman" w:cs="Times New Roman"/>
          <w:b/>
          <w:sz w:val="24"/>
          <w:szCs w:val="24"/>
        </w:rPr>
        <w:t xml:space="preserve">gene </w:t>
      </w:r>
      <w:r>
        <w:rPr>
          <w:rFonts w:ascii="Times New Roman" w:hAnsi="Times New Roman" w:cs="Times New Roman"/>
          <w:b/>
          <w:sz w:val="24"/>
          <w:szCs w:val="24"/>
        </w:rPr>
        <w:t>family that cheats Mendel</w:t>
      </w:r>
    </w:p>
    <w:p w14:paraId="39ACE7E4" w14:textId="77777777" w:rsidR="0042391A" w:rsidRPr="004E1CAF" w:rsidRDefault="0042391A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9419FD" w14:textId="55EE456D" w:rsidR="00A774EC" w:rsidRPr="00A774EC" w:rsidRDefault="00A774EC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774EC">
        <w:rPr>
          <w:rFonts w:ascii="Times New Roman" w:hAnsi="Times New Roman" w:cs="Times New Roman"/>
          <w:sz w:val="24"/>
          <w:szCs w:val="24"/>
        </w:rPr>
        <w:t>J. Dylan Shropshire</w:t>
      </w:r>
      <w:r w:rsidRPr="00A774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774EC">
        <w:rPr>
          <w:rFonts w:ascii="Times New Roman" w:hAnsi="Times New Roman" w:cs="Times New Roman"/>
          <w:sz w:val="24"/>
          <w:szCs w:val="24"/>
        </w:rPr>
        <w:t xml:space="preserve"> and Antonis Rokas</w:t>
      </w:r>
      <w:r w:rsidRPr="00A774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83212E">
        <w:rPr>
          <w:rFonts w:ascii="Times New Roman" w:hAnsi="Times New Roman" w:cs="Times New Roman"/>
          <w:sz w:val="24"/>
          <w:szCs w:val="24"/>
          <w:vertAlign w:val="superscript"/>
        </w:rPr>
        <w:t>,2</w:t>
      </w:r>
    </w:p>
    <w:p w14:paraId="2BB5ECFB" w14:textId="30EA54D2" w:rsidR="0083212E" w:rsidRDefault="0083212E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512C93" w14:textId="77777777" w:rsidR="00A774EC" w:rsidRPr="0083212E" w:rsidRDefault="00A774EC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74E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A774EC">
        <w:rPr>
          <w:rFonts w:ascii="Times New Roman" w:hAnsi="Times New Roman" w:cs="Times New Roman"/>
          <w:sz w:val="24"/>
          <w:szCs w:val="24"/>
        </w:rPr>
        <w:t>Department of Biological Sciences</w:t>
      </w:r>
      <w:r w:rsidR="004467C4">
        <w:rPr>
          <w:rFonts w:ascii="Times New Roman" w:hAnsi="Times New Roman" w:cs="Times New Roman"/>
          <w:sz w:val="24"/>
          <w:szCs w:val="24"/>
        </w:rPr>
        <w:t>, Vanderbilt University, Nashville, TN 37235, USA</w:t>
      </w:r>
    </w:p>
    <w:p w14:paraId="2E2809FA" w14:textId="77777777" w:rsidR="004467C4" w:rsidRDefault="0083212E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Department of Biomedical Informatics, Vanderbilt University, Nashville, TN 37235, USA</w:t>
      </w:r>
    </w:p>
    <w:p w14:paraId="0594C42C" w14:textId="20AF1ECA" w:rsidR="00530CFF" w:rsidRDefault="00530CFF" w:rsidP="00A4773D">
      <w:pPr>
        <w:tabs>
          <w:tab w:val="right" w:pos="9360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  <w:pPrChange w:id="0" w:author="John Shropshire" w:date="2017-06-01T20:38:00Z">
          <w:pPr>
            <w:spacing w:line="480" w:lineRule="auto"/>
            <w:jc w:val="both"/>
          </w:pPr>
        </w:pPrChange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"mailto:dylan.shropshire@vanderbilt.edu"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4B85">
        <w:rPr>
          <w:rStyle w:val="Hyperlink"/>
          <w:rFonts w:ascii="Times New Roman" w:hAnsi="Times New Roman" w:cs="Times New Roman"/>
          <w:sz w:val="24"/>
          <w:szCs w:val="24"/>
        </w:rPr>
        <w:t>dylan.shropshire@vanderbilt.edu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; antonis.rokas@vanderbilt.edu</w:t>
      </w:r>
      <w:ins w:id="1" w:author="John Shropshire" w:date="2017-06-01T20:38:00Z">
        <w:r w:rsidR="00A4773D">
          <w:rPr>
            <w:rFonts w:ascii="Times New Roman" w:hAnsi="Times New Roman" w:cs="Times New Roman"/>
            <w:sz w:val="24"/>
            <w:szCs w:val="24"/>
          </w:rPr>
          <w:tab/>
        </w:r>
      </w:ins>
    </w:p>
    <w:p w14:paraId="1A0766AD" w14:textId="77777777" w:rsidR="00530CFF" w:rsidRPr="0083212E" w:rsidRDefault="00530CFF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377FD" w14:textId="77777777" w:rsidR="00A774EC" w:rsidRDefault="004E1CAF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CAF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72EEF947" w14:textId="24D47D36" w:rsidR="004E1CAF" w:rsidRPr="004E1CAF" w:rsidRDefault="0042391A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Genes in the </w:t>
      </w:r>
      <w:r w:rsidR="0083212E" w:rsidRPr="0083212E">
        <w:rPr>
          <w:rFonts w:ascii="Times New Roman" w:hAnsi="Times New Roman" w:cs="Times New Roman"/>
          <w:b/>
          <w:i/>
          <w:sz w:val="24"/>
          <w:szCs w:val="24"/>
        </w:rPr>
        <w:t>wtf</w:t>
      </w:r>
      <w:r w:rsidR="0083212E">
        <w:rPr>
          <w:rFonts w:ascii="Times New Roman" w:hAnsi="Times New Roman" w:cs="Times New Roman"/>
          <w:b/>
          <w:sz w:val="24"/>
          <w:szCs w:val="24"/>
        </w:rPr>
        <w:t xml:space="preserve"> family</w:t>
      </w:r>
      <w:r w:rsidR="009258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7A02">
        <w:rPr>
          <w:rFonts w:ascii="Times New Roman" w:hAnsi="Times New Roman" w:cs="Times New Roman"/>
          <w:b/>
          <w:sz w:val="24"/>
          <w:szCs w:val="24"/>
        </w:rPr>
        <w:t>of</w:t>
      </w:r>
      <w:r w:rsidR="00973A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586B">
        <w:rPr>
          <w:rFonts w:ascii="Times New Roman" w:hAnsi="Times New Roman" w:cs="Times New Roman"/>
          <w:b/>
          <w:sz w:val="24"/>
          <w:szCs w:val="24"/>
        </w:rPr>
        <w:t>fission yeast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973AD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boost their</w:t>
      </w:r>
      <w:r w:rsidR="0092586B">
        <w:rPr>
          <w:rFonts w:ascii="Times New Roman" w:hAnsi="Times New Roman" w:cs="Times New Roman"/>
          <w:b/>
          <w:sz w:val="24"/>
          <w:szCs w:val="24"/>
        </w:rPr>
        <w:t xml:space="preserve"> own spread at the expense of </w:t>
      </w:r>
      <w:r w:rsidR="00277A02">
        <w:rPr>
          <w:rFonts w:ascii="Times New Roman" w:hAnsi="Times New Roman" w:cs="Times New Roman"/>
          <w:b/>
          <w:sz w:val="24"/>
          <w:szCs w:val="24"/>
        </w:rPr>
        <w:t xml:space="preserve">their </w:t>
      </w:r>
      <w:r w:rsidR="0083212E">
        <w:rPr>
          <w:rFonts w:ascii="Times New Roman" w:hAnsi="Times New Roman" w:cs="Times New Roman"/>
          <w:b/>
          <w:sz w:val="24"/>
          <w:szCs w:val="24"/>
        </w:rPr>
        <w:t>less fortunate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30CFF">
        <w:rPr>
          <w:rFonts w:ascii="Times New Roman" w:hAnsi="Times New Roman" w:cs="Times New Roman"/>
          <w:b/>
          <w:i/>
          <w:sz w:val="24"/>
          <w:szCs w:val="24"/>
        </w:rPr>
        <w:t>wtf</w:t>
      </w:r>
      <w:r>
        <w:rPr>
          <w:rFonts w:ascii="Times New Roman" w:hAnsi="Times New Roman" w:cs="Times New Roman"/>
          <w:b/>
          <w:sz w:val="24"/>
          <w:szCs w:val="24"/>
        </w:rPr>
        <w:t>-less</w:t>
      </w:r>
      <w:r w:rsidR="0083212E">
        <w:rPr>
          <w:rFonts w:ascii="Times New Roman" w:hAnsi="Times New Roman" w:cs="Times New Roman"/>
          <w:b/>
          <w:sz w:val="24"/>
          <w:szCs w:val="24"/>
        </w:rPr>
        <w:t xml:space="preserve"> siblings through </w:t>
      </w:r>
      <w:r w:rsidR="002E55CE">
        <w:rPr>
          <w:rFonts w:ascii="Times New Roman" w:hAnsi="Times New Roman" w:cs="Times New Roman"/>
          <w:b/>
          <w:sz w:val="24"/>
          <w:szCs w:val="24"/>
        </w:rPr>
        <w:t>production of poisons and antidotes</w:t>
      </w:r>
      <w:r w:rsidR="00530CFF">
        <w:rPr>
          <w:rFonts w:ascii="Times New Roman" w:hAnsi="Times New Roman" w:cs="Times New Roman"/>
          <w:b/>
          <w:sz w:val="24"/>
          <w:szCs w:val="24"/>
        </w:rPr>
        <w:t>, creating reproductive barriers in the process</w:t>
      </w:r>
      <w:r w:rsidR="0083212E">
        <w:rPr>
          <w:rFonts w:ascii="Times New Roman" w:hAnsi="Times New Roman" w:cs="Times New Roman"/>
          <w:b/>
          <w:sz w:val="24"/>
          <w:szCs w:val="24"/>
        </w:rPr>
        <w:t>.</w:t>
      </w:r>
    </w:p>
    <w:p w14:paraId="54DE06DD" w14:textId="77777777" w:rsidR="00A774EC" w:rsidRDefault="004E1CAF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</w:t>
      </w:r>
    </w:p>
    <w:p w14:paraId="64BA1FAE" w14:textId="3446423E" w:rsidR="004E1CAF" w:rsidRDefault="004E1CAF" w:rsidP="0083212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Gregor Mendel</w:t>
      </w:r>
      <w:r w:rsidR="005C441A">
        <w:rPr>
          <w:rFonts w:ascii="Times New Roman" w:hAnsi="Times New Roman" w:cs="Times New Roman"/>
          <w:sz w:val="24"/>
          <w:szCs w:val="24"/>
        </w:rPr>
        <w:t xml:space="preserve">’s </w:t>
      </w:r>
      <w:r w:rsidR="00056655">
        <w:rPr>
          <w:rFonts w:ascii="Times New Roman" w:hAnsi="Times New Roman" w:cs="Times New Roman"/>
          <w:sz w:val="24"/>
          <w:szCs w:val="24"/>
        </w:rPr>
        <w:t>now famous</w:t>
      </w:r>
      <w:r>
        <w:rPr>
          <w:rFonts w:ascii="Times New Roman" w:hAnsi="Times New Roman" w:cs="Times New Roman"/>
          <w:sz w:val="24"/>
          <w:szCs w:val="24"/>
        </w:rPr>
        <w:t xml:space="preserve"> law </w:t>
      </w:r>
      <w:r w:rsidR="00056655">
        <w:rPr>
          <w:rFonts w:ascii="Times New Roman" w:hAnsi="Times New Roman" w:cs="Times New Roman"/>
          <w:sz w:val="24"/>
          <w:szCs w:val="24"/>
        </w:rPr>
        <w:t xml:space="preserve">of segregation </w:t>
      </w:r>
      <w:r>
        <w:rPr>
          <w:rFonts w:ascii="Times New Roman" w:hAnsi="Times New Roman" w:cs="Times New Roman"/>
          <w:sz w:val="24"/>
          <w:szCs w:val="24"/>
        </w:rPr>
        <w:t>state</w:t>
      </w:r>
      <w:r w:rsidR="005C441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056655">
        <w:rPr>
          <w:rFonts w:ascii="Times New Roman" w:hAnsi="Times New Roman" w:cs="Times New Roman"/>
          <w:sz w:val="24"/>
          <w:szCs w:val="24"/>
        </w:rPr>
        <w:t xml:space="preserve">in a diploid organism, half the gametes will carry one allele and half the other; thus, </w:t>
      </w:r>
      <w:r w:rsidR="002E55CE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 xml:space="preserve">parental </w:t>
      </w:r>
      <w:r w:rsidR="002E55CE">
        <w:rPr>
          <w:rFonts w:ascii="Times New Roman" w:hAnsi="Times New Roman" w:cs="Times New Roman"/>
          <w:sz w:val="24"/>
          <w:szCs w:val="24"/>
        </w:rPr>
        <w:t>alleles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586B">
        <w:rPr>
          <w:rFonts w:ascii="Times New Roman" w:hAnsi="Times New Roman" w:cs="Times New Roman"/>
          <w:sz w:val="24"/>
          <w:szCs w:val="24"/>
        </w:rPr>
        <w:t xml:space="preserve">have an equal likelihood of being transferred </w:t>
      </w:r>
      <w:r>
        <w:rPr>
          <w:rFonts w:ascii="Times New Roman" w:hAnsi="Times New Roman" w:cs="Times New Roman"/>
          <w:sz w:val="24"/>
          <w:szCs w:val="24"/>
        </w:rPr>
        <w:t>to their children</w:t>
      </w:r>
      <w:r w:rsidR="00200F74">
        <w:rPr>
          <w:rFonts w:ascii="Times New Roman" w:hAnsi="Times New Roman" w:cs="Times New Roman"/>
          <w:sz w:val="24"/>
          <w:szCs w:val="24"/>
        </w:rPr>
        <w:t xml:space="preserve"> (Mendel, 1866)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5C441A">
        <w:rPr>
          <w:rFonts w:ascii="Times New Roman" w:hAnsi="Times New Roman" w:cs="Times New Roman"/>
          <w:sz w:val="24"/>
          <w:szCs w:val="24"/>
        </w:rPr>
        <w:t xml:space="preserve">And like all biological laws, this one too has its exceptions </w:t>
      </w:r>
      <w:del w:id="2" w:author="John Shropshire" w:date="2017-06-01T19:59:00Z">
        <w:r w:rsidR="005C441A" w:rsidDel="00CD0F4A">
          <w:rPr>
            <w:rFonts w:ascii="Times New Roman" w:hAnsi="Times New Roman" w:cs="Times New Roman"/>
            <w:sz w:val="24"/>
            <w:szCs w:val="24"/>
          </w:rPr>
          <w:delText>because</w:delText>
        </w:r>
        <w:r w:rsidR="008044D1" w:rsidDel="00CD0F4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" w:author="John Shropshire" w:date="2017-06-01T19:59:00Z">
        <w:r w:rsidR="00CD0F4A">
          <w:rPr>
            <w:rFonts w:ascii="Times New Roman" w:hAnsi="Times New Roman" w:cs="Times New Roman"/>
            <w:sz w:val="24"/>
            <w:szCs w:val="24"/>
          </w:rPr>
          <w:t>as</w:t>
        </w:r>
        <w:r w:rsidR="00CD0F4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C441A">
        <w:rPr>
          <w:rFonts w:ascii="Times New Roman" w:hAnsi="Times New Roman" w:cs="Times New Roman"/>
          <w:sz w:val="24"/>
          <w:szCs w:val="24"/>
        </w:rPr>
        <w:t>certain</w:t>
      </w:r>
      <w:r w:rsidR="00D149AD">
        <w:rPr>
          <w:rFonts w:ascii="Times New Roman" w:hAnsi="Times New Roman" w:cs="Times New Roman"/>
          <w:sz w:val="24"/>
          <w:szCs w:val="24"/>
        </w:rPr>
        <w:t xml:space="preserve"> alleles have evolved ways to</w:t>
      </w:r>
      <w:r w:rsidR="00BE79CC">
        <w:rPr>
          <w:rFonts w:ascii="Times New Roman" w:hAnsi="Times New Roman" w:cs="Times New Roman"/>
          <w:sz w:val="24"/>
          <w:szCs w:val="24"/>
        </w:rPr>
        <w:t xml:space="preserve"> </w:t>
      </w:r>
      <w:r w:rsidR="00D149AD">
        <w:rPr>
          <w:rFonts w:ascii="Times New Roman" w:hAnsi="Times New Roman" w:cs="Times New Roman"/>
          <w:sz w:val="24"/>
          <w:szCs w:val="24"/>
        </w:rPr>
        <w:t>kill</w:t>
      </w:r>
      <w:r w:rsidR="00BE79CC">
        <w:rPr>
          <w:rFonts w:ascii="Times New Roman" w:hAnsi="Times New Roman" w:cs="Times New Roman"/>
          <w:sz w:val="24"/>
          <w:szCs w:val="24"/>
        </w:rPr>
        <w:t xml:space="preserve"> sibling gametes that </w:t>
      </w:r>
      <w:r w:rsidR="005C441A">
        <w:rPr>
          <w:rFonts w:ascii="Times New Roman" w:hAnsi="Times New Roman" w:cs="Times New Roman"/>
          <w:sz w:val="24"/>
          <w:szCs w:val="24"/>
        </w:rPr>
        <w:t>do not carry them</w:t>
      </w:r>
      <w:r w:rsidR="00BE79CC">
        <w:rPr>
          <w:rFonts w:ascii="Times New Roman" w:hAnsi="Times New Roman" w:cs="Times New Roman"/>
          <w:sz w:val="24"/>
          <w:szCs w:val="24"/>
        </w:rPr>
        <w:t>,</w:t>
      </w:r>
      <w:r w:rsidR="00D149AD">
        <w:rPr>
          <w:rFonts w:ascii="Times New Roman" w:hAnsi="Times New Roman" w:cs="Times New Roman"/>
          <w:sz w:val="24"/>
          <w:szCs w:val="24"/>
        </w:rPr>
        <w:t xml:space="preserve"> achieving</w:t>
      </w:r>
      <w:r w:rsidR="008044D1">
        <w:rPr>
          <w:rFonts w:ascii="Times New Roman" w:hAnsi="Times New Roman" w:cs="Times New Roman"/>
          <w:sz w:val="24"/>
          <w:szCs w:val="24"/>
        </w:rPr>
        <w:t xml:space="preserve"> </w:t>
      </w:r>
      <w:r w:rsidR="00D149AD">
        <w:rPr>
          <w:rFonts w:ascii="Times New Roman" w:hAnsi="Times New Roman" w:cs="Times New Roman"/>
          <w:sz w:val="24"/>
          <w:szCs w:val="24"/>
        </w:rPr>
        <w:t>transmission</w:t>
      </w:r>
      <w:r w:rsidR="008044D1">
        <w:rPr>
          <w:rFonts w:ascii="Times New Roman" w:hAnsi="Times New Roman" w:cs="Times New Roman"/>
          <w:sz w:val="24"/>
          <w:szCs w:val="24"/>
        </w:rPr>
        <w:t xml:space="preserve"> to offspring</w:t>
      </w:r>
      <w:r w:rsidR="0092586B">
        <w:rPr>
          <w:rFonts w:ascii="Times New Roman" w:hAnsi="Times New Roman" w:cs="Times New Roman"/>
          <w:sz w:val="24"/>
          <w:szCs w:val="24"/>
        </w:rPr>
        <w:t xml:space="preserve"> at </w:t>
      </w:r>
      <w:r w:rsidR="008044D1">
        <w:rPr>
          <w:rFonts w:ascii="Times New Roman" w:hAnsi="Times New Roman" w:cs="Times New Roman"/>
          <w:sz w:val="24"/>
          <w:szCs w:val="24"/>
        </w:rPr>
        <w:t xml:space="preserve">frequencies </w:t>
      </w:r>
      <w:r w:rsidR="0092586B">
        <w:rPr>
          <w:rFonts w:ascii="Times New Roman" w:hAnsi="Times New Roman" w:cs="Times New Roman"/>
          <w:sz w:val="24"/>
          <w:szCs w:val="24"/>
        </w:rPr>
        <w:t>much higher than would be expected from equal segregation</w:t>
      </w:r>
      <w:r w:rsidR="00973AD5">
        <w:rPr>
          <w:rFonts w:ascii="Times New Roman" w:hAnsi="Times New Roman" w:cs="Times New Roman"/>
          <w:sz w:val="24"/>
          <w:szCs w:val="24"/>
        </w:rPr>
        <w:t xml:space="preserve"> (Burt &amp; </w:t>
      </w:r>
      <w:proofErr w:type="spellStart"/>
      <w:r w:rsidR="00973AD5">
        <w:rPr>
          <w:rFonts w:ascii="Times New Roman" w:hAnsi="Times New Roman" w:cs="Times New Roman"/>
          <w:sz w:val="24"/>
          <w:szCs w:val="24"/>
        </w:rPr>
        <w:t>Trivers</w:t>
      </w:r>
      <w:proofErr w:type="spellEnd"/>
      <w:r w:rsidR="00817338">
        <w:rPr>
          <w:rFonts w:ascii="Times New Roman" w:hAnsi="Times New Roman" w:cs="Times New Roman"/>
          <w:sz w:val="24"/>
          <w:szCs w:val="24"/>
        </w:rPr>
        <w:t>,</w:t>
      </w:r>
      <w:r w:rsidR="00973AD5">
        <w:rPr>
          <w:rFonts w:ascii="Times New Roman" w:hAnsi="Times New Roman" w:cs="Times New Roman"/>
          <w:sz w:val="24"/>
          <w:szCs w:val="24"/>
        </w:rPr>
        <w:t xml:space="preserve"> 2006)</w:t>
      </w:r>
      <w:r w:rsidR="0092586B">
        <w:rPr>
          <w:rFonts w:ascii="Times New Roman" w:hAnsi="Times New Roman" w:cs="Times New Roman"/>
          <w:sz w:val="24"/>
          <w:szCs w:val="24"/>
        </w:rPr>
        <w:t xml:space="preserve">. </w:t>
      </w:r>
      <w:r w:rsidR="00D149AD">
        <w:rPr>
          <w:rFonts w:ascii="Times New Roman" w:hAnsi="Times New Roman" w:cs="Times New Roman"/>
          <w:sz w:val="24"/>
          <w:szCs w:val="24"/>
        </w:rPr>
        <w:t>Genes harboring a</w:t>
      </w:r>
      <w:r w:rsidR="00BE79CC">
        <w:rPr>
          <w:rFonts w:ascii="Times New Roman" w:hAnsi="Times New Roman" w:cs="Times New Roman"/>
          <w:sz w:val="24"/>
          <w:szCs w:val="24"/>
        </w:rPr>
        <w:t>lleles</w:t>
      </w:r>
      <w:r w:rsidR="00D149AD">
        <w:rPr>
          <w:rFonts w:ascii="Times New Roman" w:hAnsi="Times New Roman" w:cs="Times New Roman"/>
          <w:sz w:val="24"/>
          <w:szCs w:val="24"/>
        </w:rPr>
        <w:t xml:space="preserve"> that </w:t>
      </w:r>
      <w:r w:rsidR="008044D1">
        <w:rPr>
          <w:rFonts w:ascii="Times New Roman" w:hAnsi="Times New Roman" w:cs="Times New Roman"/>
          <w:sz w:val="24"/>
          <w:szCs w:val="24"/>
        </w:rPr>
        <w:t xml:space="preserve">increase </w:t>
      </w:r>
      <w:r w:rsidR="0092586B">
        <w:rPr>
          <w:rFonts w:ascii="Times New Roman" w:hAnsi="Times New Roman" w:cs="Times New Roman"/>
          <w:sz w:val="24"/>
          <w:szCs w:val="24"/>
        </w:rPr>
        <w:t xml:space="preserve">their own </w:t>
      </w:r>
      <w:r w:rsidR="008044D1">
        <w:rPr>
          <w:rFonts w:ascii="Times New Roman" w:hAnsi="Times New Roman" w:cs="Times New Roman"/>
          <w:sz w:val="24"/>
          <w:szCs w:val="24"/>
        </w:rPr>
        <w:t>propagation</w:t>
      </w:r>
      <w:r w:rsidR="00D149AD">
        <w:rPr>
          <w:rFonts w:ascii="Times New Roman" w:hAnsi="Times New Roman" w:cs="Times New Roman"/>
          <w:sz w:val="24"/>
          <w:szCs w:val="24"/>
        </w:rPr>
        <w:t xml:space="preserve"> </w:t>
      </w:r>
      <w:r w:rsidR="00D149AD">
        <w:rPr>
          <w:rFonts w:ascii="Times New Roman" w:hAnsi="Times New Roman" w:cs="Times New Roman"/>
          <w:sz w:val="24"/>
          <w:szCs w:val="24"/>
        </w:rPr>
        <w:lastRenderedPageBreak/>
        <w:t>have been identified in plants, fungi, and animals, including humans, and come by various names, such as selfish drivers, meiotic drivers, and gamete or spore killers</w:t>
      </w:r>
      <w:r w:rsidR="007B33C7">
        <w:rPr>
          <w:rFonts w:ascii="Times New Roman" w:hAnsi="Times New Roman" w:cs="Times New Roman"/>
          <w:sz w:val="24"/>
          <w:szCs w:val="24"/>
        </w:rPr>
        <w:t>.</w:t>
      </w:r>
    </w:p>
    <w:p w14:paraId="6446F8E7" w14:textId="4E80A75F" w:rsidR="00F9711C" w:rsidRDefault="009C3689" w:rsidP="0083212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the diversity of </w:t>
      </w:r>
      <w:del w:id="4" w:author="John Shropshire" w:date="2017-06-01T20:50:00Z">
        <w:r w:rsidDel="00E92884">
          <w:rPr>
            <w:rFonts w:ascii="Times New Roman" w:hAnsi="Times New Roman" w:cs="Times New Roman"/>
            <w:sz w:val="24"/>
            <w:szCs w:val="24"/>
          </w:rPr>
          <w:delText xml:space="preserve">meiotic </w:delText>
        </w:r>
      </w:del>
      <w:ins w:id="5" w:author="John Shropshire" w:date="2017-06-01T20:50:00Z">
        <w:r w:rsidR="00E92884">
          <w:rPr>
            <w:rFonts w:ascii="Times New Roman" w:hAnsi="Times New Roman" w:cs="Times New Roman"/>
            <w:sz w:val="24"/>
            <w:szCs w:val="24"/>
          </w:rPr>
          <w:t>selfish</w:t>
        </w:r>
        <w:r w:rsidR="00E9288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>drivers described, characterization of their mechanisms of action has remained elusive</w:t>
      </w:r>
      <w:r w:rsidR="005C441A">
        <w:rPr>
          <w:rFonts w:ascii="Times New Roman" w:hAnsi="Times New Roman" w:cs="Times New Roman"/>
          <w:sz w:val="24"/>
          <w:szCs w:val="24"/>
        </w:rPr>
        <w:t xml:space="preserve">, except in a few cases that can </w:t>
      </w:r>
      <w:r w:rsidR="00335A33">
        <w:rPr>
          <w:rFonts w:ascii="Times New Roman" w:hAnsi="Times New Roman" w:cs="Times New Roman"/>
          <w:sz w:val="24"/>
          <w:szCs w:val="24"/>
        </w:rPr>
        <w:t xml:space="preserve">generally </w:t>
      </w:r>
      <w:r w:rsidR="005C441A">
        <w:rPr>
          <w:rFonts w:ascii="Times New Roman" w:hAnsi="Times New Roman" w:cs="Times New Roman"/>
          <w:sz w:val="24"/>
          <w:szCs w:val="24"/>
        </w:rPr>
        <w:t xml:space="preserve">be </w:t>
      </w:r>
      <w:r w:rsidR="00335A33">
        <w:rPr>
          <w:rFonts w:ascii="Times New Roman" w:hAnsi="Times New Roman" w:cs="Times New Roman"/>
          <w:sz w:val="24"/>
          <w:szCs w:val="24"/>
        </w:rPr>
        <w:t xml:space="preserve">classified as </w:t>
      </w:r>
      <w:r w:rsidR="006F3B26">
        <w:rPr>
          <w:rFonts w:ascii="Times New Roman" w:hAnsi="Times New Roman" w:cs="Times New Roman"/>
          <w:sz w:val="24"/>
          <w:szCs w:val="24"/>
        </w:rPr>
        <w:t xml:space="preserve">belonging to either the </w:t>
      </w:r>
      <w:r w:rsidR="00335A33">
        <w:rPr>
          <w:rFonts w:ascii="Times New Roman" w:hAnsi="Times New Roman" w:cs="Times New Roman"/>
          <w:sz w:val="24"/>
          <w:szCs w:val="24"/>
        </w:rPr>
        <w:t>poison-antidote</w:t>
      </w:r>
      <w:r w:rsidR="00F64E0E">
        <w:rPr>
          <w:rFonts w:ascii="Times New Roman" w:hAnsi="Times New Roman" w:cs="Times New Roman"/>
          <w:sz w:val="24"/>
          <w:szCs w:val="24"/>
        </w:rPr>
        <w:t xml:space="preserve"> or </w:t>
      </w:r>
      <w:del w:id="6" w:author="John Shropshire" w:date="2017-06-01T20:17:00Z">
        <w:r w:rsidR="006F3B26" w:rsidDel="004B10EF">
          <w:rPr>
            <w:rFonts w:ascii="Times New Roman" w:hAnsi="Times New Roman" w:cs="Times New Roman"/>
            <w:sz w:val="24"/>
            <w:szCs w:val="24"/>
          </w:rPr>
          <w:delText xml:space="preserve">to </w:delText>
        </w:r>
      </w:del>
      <w:r w:rsidR="006F3B26">
        <w:rPr>
          <w:rFonts w:ascii="Times New Roman" w:hAnsi="Times New Roman" w:cs="Times New Roman"/>
          <w:sz w:val="24"/>
          <w:szCs w:val="24"/>
        </w:rPr>
        <w:t xml:space="preserve">the </w:t>
      </w:r>
      <w:r w:rsidR="00F64E0E">
        <w:rPr>
          <w:rFonts w:ascii="Times New Roman" w:hAnsi="Times New Roman" w:cs="Times New Roman"/>
          <w:sz w:val="24"/>
          <w:szCs w:val="24"/>
        </w:rPr>
        <w:t>killer</w:t>
      </w:r>
      <w:r w:rsidR="00253446">
        <w:rPr>
          <w:rFonts w:ascii="Times New Roman" w:hAnsi="Times New Roman" w:cs="Times New Roman"/>
          <w:sz w:val="24"/>
          <w:szCs w:val="24"/>
        </w:rPr>
        <w:t>-</w:t>
      </w:r>
      <w:r w:rsidR="00F64E0E">
        <w:rPr>
          <w:rFonts w:ascii="Times New Roman" w:hAnsi="Times New Roman" w:cs="Times New Roman"/>
          <w:sz w:val="24"/>
          <w:szCs w:val="24"/>
        </w:rPr>
        <w:t>target</w:t>
      </w:r>
      <w:r w:rsidR="00335A33">
        <w:rPr>
          <w:rFonts w:ascii="Times New Roman" w:hAnsi="Times New Roman" w:cs="Times New Roman"/>
          <w:sz w:val="24"/>
          <w:szCs w:val="24"/>
        </w:rPr>
        <w:t xml:space="preserve"> </w:t>
      </w:r>
      <w:r w:rsidR="006F3B26">
        <w:rPr>
          <w:rFonts w:ascii="Times New Roman" w:hAnsi="Times New Roman" w:cs="Times New Roman"/>
          <w:sz w:val="24"/>
          <w:szCs w:val="24"/>
        </w:rPr>
        <w:t xml:space="preserve">models </w:t>
      </w:r>
      <w:r w:rsidR="00F64E0E">
        <w:rPr>
          <w:rFonts w:ascii="Times New Roman" w:hAnsi="Times New Roman" w:cs="Times New Roman"/>
          <w:sz w:val="24"/>
          <w:szCs w:val="24"/>
        </w:rPr>
        <w:t>(Fig. 1)</w:t>
      </w:r>
      <w:r w:rsidR="00335A33">
        <w:rPr>
          <w:rFonts w:ascii="Times New Roman" w:hAnsi="Times New Roman" w:cs="Times New Roman"/>
          <w:sz w:val="24"/>
          <w:szCs w:val="24"/>
        </w:rPr>
        <w:t xml:space="preserve">. In </w:t>
      </w:r>
      <w:r w:rsidR="006F3B26">
        <w:rPr>
          <w:rFonts w:ascii="Times New Roman" w:hAnsi="Times New Roman" w:cs="Times New Roman"/>
          <w:sz w:val="24"/>
          <w:szCs w:val="24"/>
        </w:rPr>
        <w:t xml:space="preserve">the </w:t>
      </w:r>
      <w:r w:rsidR="00335A33">
        <w:rPr>
          <w:rFonts w:ascii="Times New Roman" w:hAnsi="Times New Roman" w:cs="Times New Roman"/>
          <w:sz w:val="24"/>
          <w:szCs w:val="24"/>
        </w:rPr>
        <w:t xml:space="preserve">poison-antidote </w:t>
      </w:r>
      <w:r w:rsidR="006F3B26">
        <w:rPr>
          <w:rFonts w:ascii="Times New Roman" w:hAnsi="Times New Roman" w:cs="Times New Roman"/>
          <w:sz w:val="24"/>
          <w:szCs w:val="24"/>
        </w:rPr>
        <w:t>model</w:t>
      </w:r>
      <w:r w:rsidR="00335A33">
        <w:rPr>
          <w:rFonts w:ascii="Times New Roman" w:hAnsi="Times New Roman" w:cs="Times New Roman"/>
          <w:sz w:val="24"/>
          <w:szCs w:val="24"/>
        </w:rPr>
        <w:t>, an antidote is produced that neutralizes the effects of the poison. These effects</w:t>
      </w:r>
      <w:r w:rsidR="00371AE4">
        <w:rPr>
          <w:rFonts w:ascii="Times New Roman" w:hAnsi="Times New Roman" w:cs="Times New Roman"/>
          <w:sz w:val="24"/>
          <w:szCs w:val="24"/>
        </w:rPr>
        <w:t xml:space="preserve"> can be produced by the same gene (a single-gene model) as with the</w:t>
      </w:r>
      <w:r w:rsidR="00E925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538" w:rsidRPr="00D2188B">
        <w:rPr>
          <w:rFonts w:ascii="Times New Roman" w:hAnsi="Times New Roman" w:cs="Times New Roman"/>
          <w:i/>
          <w:sz w:val="24"/>
          <w:szCs w:val="24"/>
        </w:rPr>
        <w:t>Spok</w:t>
      </w:r>
      <w:proofErr w:type="spellEnd"/>
      <w:r w:rsidR="00E92538">
        <w:rPr>
          <w:rFonts w:ascii="Times New Roman" w:hAnsi="Times New Roman" w:cs="Times New Roman"/>
          <w:sz w:val="24"/>
          <w:szCs w:val="24"/>
        </w:rPr>
        <w:t xml:space="preserve"> genes of </w:t>
      </w:r>
      <w:proofErr w:type="spellStart"/>
      <w:r w:rsidR="00E92538" w:rsidRPr="00D2188B">
        <w:rPr>
          <w:rFonts w:ascii="Times New Roman" w:hAnsi="Times New Roman" w:cs="Times New Roman"/>
          <w:i/>
          <w:sz w:val="24"/>
          <w:szCs w:val="24"/>
        </w:rPr>
        <w:t>Podospora</w:t>
      </w:r>
      <w:proofErr w:type="spellEnd"/>
      <w:r w:rsidR="00E92538" w:rsidRPr="00D2188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92538" w:rsidRPr="00D2188B">
        <w:rPr>
          <w:rFonts w:ascii="Times New Roman" w:hAnsi="Times New Roman" w:cs="Times New Roman"/>
          <w:i/>
          <w:sz w:val="24"/>
          <w:szCs w:val="24"/>
        </w:rPr>
        <w:t>anserin</w:t>
      </w:r>
      <w:r w:rsidR="00E92538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="00E925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2538">
        <w:rPr>
          <w:rFonts w:ascii="Times New Roman" w:hAnsi="Times New Roman" w:cs="Times New Roman"/>
          <w:sz w:val="24"/>
          <w:szCs w:val="24"/>
        </w:rPr>
        <w:t>Grognet</w:t>
      </w:r>
      <w:proofErr w:type="spellEnd"/>
      <w:r w:rsidR="00E92538">
        <w:rPr>
          <w:rFonts w:ascii="Times New Roman" w:hAnsi="Times New Roman" w:cs="Times New Roman"/>
          <w:sz w:val="24"/>
          <w:szCs w:val="24"/>
        </w:rPr>
        <w:t xml:space="preserve"> et al., 2014)</w:t>
      </w:r>
      <w:r w:rsidR="00371AE4">
        <w:rPr>
          <w:rFonts w:ascii="Times New Roman" w:hAnsi="Times New Roman" w:cs="Times New Roman"/>
          <w:sz w:val="24"/>
          <w:szCs w:val="24"/>
        </w:rPr>
        <w:t xml:space="preserve"> or by two distinct genes (two-gene model) as in </w:t>
      </w:r>
      <w:r w:rsidR="00371AE4" w:rsidRPr="006E72F3">
        <w:rPr>
          <w:rFonts w:ascii="Times New Roman" w:hAnsi="Times New Roman" w:cs="Times New Roman"/>
          <w:i/>
          <w:sz w:val="24"/>
          <w:szCs w:val="24"/>
        </w:rPr>
        <w:t>Neurospora</w:t>
      </w:r>
      <w:r w:rsidR="0005252D">
        <w:rPr>
          <w:rFonts w:ascii="Times New Roman" w:hAnsi="Times New Roman" w:cs="Times New Roman"/>
          <w:sz w:val="24"/>
          <w:szCs w:val="24"/>
        </w:rPr>
        <w:t xml:space="preserve"> (Hammond et al., 2012)</w:t>
      </w:r>
      <w:r w:rsidR="00E92538">
        <w:rPr>
          <w:rFonts w:ascii="Times New Roman" w:hAnsi="Times New Roman" w:cs="Times New Roman"/>
          <w:sz w:val="24"/>
          <w:szCs w:val="24"/>
        </w:rPr>
        <w:t>.</w:t>
      </w:r>
      <w:r w:rsidR="00F64E0E">
        <w:rPr>
          <w:rFonts w:ascii="Times New Roman" w:hAnsi="Times New Roman" w:cs="Times New Roman"/>
          <w:sz w:val="24"/>
          <w:szCs w:val="24"/>
        </w:rPr>
        <w:t xml:space="preserve"> </w:t>
      </w:r>
      <w:r w:rsidR="00253446">
        <w:rPr>
          <w:rFonts w:ascii="Times New Roman" w:hAnsi="Times New Roman" w:cs="Times New Roman"/>
          <w:sz w:val="24"/>
          <w:szCs w:val="24"/>
        </w:rPr>
        <w:t>In contrast</w:t>
      </w:r>
      <w:r w:rsidR="00F64E0E">
        <w:rPr>
          <w:rFonts w:ascii="Times New Roman" w:hAnsi="Times New Roman" w:cs="Times New Roman"/>
          <w:sz w:val="24"/>
          <w:szCs w:val="24"/>
        </w:rPr>
        <w:t>,</w:t>
      </w:r>
      <w:r w:rsidR="006F3B26">
        <w:rPr>
          <w:rFonts w:ascii="Times New Roman" w:hAnsi="Times New Roman" w:cs="Times New Roman"/>
          <w:sz w:val="24"/>
          <w:szCs w:val="24"/>
        </w:rPr>
        <w:t xml:space="preserve"> in the killer-target model a gene favors its own transmission by killing </w:t>
      </w:r>
      <w:del w:id="7" w:author="John Shropshire" w:date="2017-06-01T20:18:00Z">
        <w:r w:rsidR="006F3B26" w:rsidDel="004B10EF">
          <w:rPr>
            <w:rFonts w:ascii="Times New Roman" w:hAnsi="Times New Roman" w:cs="Times New Roman"/>
            <w:sz w:val="24"/>
            <w:szCs w:val="24"/>
          </w:rPr>
          <w:delText xml:space="preserve">any </w:delText>
        </w:r>
      </w:del>
      <w:r w:rsidR="006F3B26">
        <w:rPr>
          <w:rFonts w:ascii="Times New Roman" w:hAnsi="Times New Roman" w:cs="Times New Roman"/>
          <w:sz w:val="24"/>
          <w:szCs w:val="24"/>
        </w:rPr>
        <w:t>gametes that carry a ‘target’ locus; for example,</w:t>
      </w:r>
      <w:r w:rsidR="00F64E0E">
        <w:rPr>
          <w:rFonts w:ascii="Times New Roman" w:hAnsi="Times New Roman" w:cs="Times New Roman"/>
          <w:sz w:val="24"/>
          <w:szCs w:val="24"/>
        </w:rPr>
        <w:t xml:space="preserve"> the segregation distortion (</w:t>
      </w:r>
      <w:proofErr w:type="spellStart"/>
      <w:r w:rsidR="00F64E0E" w:rsidRPr="00253446">
        <w:rPr>
          <w:rFonts w:ascii="Times New Roman" w:hAnsi="Times New Roman" w:cs="Times New Roman"/>
          <w:i/>
          <w:sz w:val="24"/>
          <w:szCs w:val="24"/>
          <w:rPrChange w:id="8" w:author="rokasa" w:date="2017-06-01T17:51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ins w:id="9" w:author="John Shropshire" w:date="2017-06-01T20:00:00Z">
        <w:r w:rsidR="00CD0F4A">
          <w:rPr>
            <w:rFonts w:ascii="Times New Roman" w:hAnsi="Times New Roman" w:cs="Times New Roman"/>
            <w:i/>
            <w:sz w:val="24"/>
            <w:szCs w:val="24"/>
          </w:rPr>
          <w:t>d</w:t>
        </w:r>
      </w:ins>
      <w:proofErr w:type="spellEnd"/>
      <w:del w:id="10" w:author="John Shropshire" w:date="2017-06-01T20:00:00Z">
        <w:r w:rsidR="00F64E0E" w:rsidRPr="00253446" w:rsidDel="00CD0F4A">
          <w:rPr>
            <w:rFonts w:ascii="Times New Roman" w:hAnsi="Times New Roman" w:cs="Times New Roman"/>
            <w:i/>
            <w:sz w:val="24"/>
            <w:szCs w:val="24"/>
            <w:rPrChange w:id="11" w:author="rokasa" w:date="2017-06-01T17:5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D</w:delText>
        </w:r>
      </w:del>
      <w:r w:rsidR="00F64E0E">
        <w:rPr>
          <w:rFonts w:ascii="Times New Roman" w:hAnsi="Times New Roman" w:cs="Times New Roman"/>
          <w:sz w:val="24"/>
          <w:szCs w:val="24"/>
        </w:rPr>
        <w:t xml:space="preserve">) gene in </w:t>
      </w:r>
      <w:r w:rsidR="00F64E0E" w:rsidRPr="00A54EE9">
        <w:rPr>
          <w:rFonts w:ascii="Times New Roman" w:hAnsi="Times New Roman" w:cs="Times New Roman"/>
          <w:i/>
          <w:sz w:val="24"/>
          <w:szCs w:val="24"/>
        </w:rPr>
        <w:t>Drosophila</w:t>
      </w:r>
      <w:r w:rsidR="00F64E0E">
        <w:rPr>
          <w:rFonts w:ascii="Times New Roman" w:hAnsi="Times New Roman" w:cs="Times New Roman"/>
          <w:sz w:val="24"/>
          <w:szCs w:val="24"/>
        </w:rPr>
        <w:t xml:space="preserve"> acts by killing </w:t>
      </w:r>
      <w:del w:id="12" w:author="John Shropshire" w:date="2017-06-01T20:18:00Z">
        <w:r w:rsidR="00253446" w:rsidDel="00601385">
          <w:rPr>
            <w:rFonts w:ascii="Times New Roman" w:hAnsi="Times New Roman" w:cs="Times New Roman"/>
            <w:sz w:val="24"/>
            <w:szCs w:val="24"/>
          </w:rPr>
          <w:delText xml:space="preserve">any </w:delText>
        </w:r>
      </w:del>
      <w:r w:rsidR="00F64E0E">
        <w:rPr>
          <w:rFonts w:ascii="Times New Roman" w:hAnsi="Times New Roman" w:cs="Times New Roman"/>
          <w:sz w:val="24"/>
          <w:szCs w:val="24"/>
        </w:rPr>
        <w:t>sperm</w:t>
      </w:r>
      <w:ins w:id="13" w:author="rokasa" w:date="2017-06-01T17:51:00Z">
        <w:del w:id="14" w:author="John Shropshire" w:date="2017-06-01T20:00:00Z">
          <w:r w:rsidR="00253446" w:rsidDel="00CD0F4A">
            <w:rPr>
              <w:rFonts w:ascii="Times New Roman" w:hAnsi="Times New Roman" w:cs="Times New Roman"/>
              <w:sz w:val="24"/>
              <w:szCs w:val="24"/>
            </w:rPr>
            <w:delText>s</w:delText>
          </w:r>
        </w:del>
      </w:ins>
      <w:r w:rsidR="00F64E0E">
        <w:rPr>
          <w:rFonts w:ascii="Times New Roman" w:hAnsi="Times New Roman" w:cs="Times New Roman"/>
          <w:sz w:val="24"/>
          <w:szCs w:val="24"/>
        </w:rPr>
        <w:t xml:space="preserve"> that </w:t>
      </w:r>
      <w:r w:rsidR="004B3DC1">
        <w:rPr>
          <w:rFonts w:ascii="Times New Roman" w:hAnsi="Times New Roman" w:cs="Times New Roman"/>
          <w:sz w:val="24"/>
          <w:szCs w:val="24"/>
        </w:rPr>
        <w:t xml:space="preserve">contain </w:t>
      </w:r>
      <w:ins w:id="15" w:author="John Shropshire" w:date="2017-06-01T20:18:00Z">
        <w:r w:rsidR="00601385">
          <w:rPr>
            <w:rFonts w:ascii="Times New Roman" w:hAnsi="Times New Roman" w:cs="Times New Roman"/>
            <w:sz w:val="24"/>
            <w:szCs w:val="24"/>
          </w:rPr>
          <w:t xml:space="preserve">a sensitive </w:t>
        </w:r>
      </w:ins>
      <w:del w:id="16" w:author="John Shropshire" w:date="2017-06-01T20:19:00Z">
        <w:r w:rsidR="004B3DC1" w:rsidDel="00601385">
          <w:rPr>
            <w:rFonts w:ascii="Times New Roman" w:hAnsi="Times New Roman" w:cs="Times New Roman"/>
            <w:sz w:val="24"/>
            <w:szCs w:val="24"/>
          </w:rPr>
          <w:delText xml:space="preserve">very high numbers of a sequence repeat in the </w:delText>
        </w:r>
      </w:del>
      <w:r w:rsidR="006F3B26">
        <w:rPr>
          <w:rFonts w:ascii="Times New Roman" w:hAnsi="Times New Roman" w:cs="Times New Roman"/>
          <w:i/>
          <w:sz w:val="24"/>
          <w:szCs w:val="24"/>
        </w:rPr>
        <w:t>Responder</w:t>
      </w:r>
      <w:ins w:id="17" w:author="rokasa" w:date="2017-06-01T19:23:00Z">
        <w:r w:rsidR="006F3B26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ins w:id="18" w:author="John Shropshire" w:date="2017-06-01T20:01:00Z">
        <w:r w:rsidR="00CD0F4A" w:rsidRPr="00CD0F4A">
          <w:rPr>
            <w:rFonts w:ascii="Times New Roman" w:hAnsi="Times New Roman" w:cs="Times New Roman"/>
            <w:sz w:val="24"/>
            <w:szCs w:val="24"/>
            <w:rPrChange w:id="19" w:author="John Shropshire" w:date="2017-06-01T20:01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(</w:t>
        </w:r>
        <w:proofErr w:type="spellStart"/>
        <w:r w:rsidR="00CD0F4A">
          <w:rPr>
            <w:rFonts w:ascii="Times New Roman" w:hAnsi="Times New Roman" w:cs="Times New Roman"/>
            <w:i/>
            <w:sz w:val="24"/>
            <w:szCs w:val="24"/>
          </w:rPr>
          <w:t>Rsp</w:t>
        </w:r>
        <w:r w:rsidR="00CD0F4A">
          <w:rPr>
            <w:rFonts w:ascii="Times New Roman" w:hAnsi="Times New Roman" w:cs="Times New Roman"/>
            <w:i/>
            <w:sz w:val="24"/>
            <w:szCs w:val="24"/>
            <w:vertAlign w:val="superscript"/>
          </w:rPr>
          <w:t>s</w:t>
        </w:r>
        <w:proofErr w:type="spellEnd"/>
        <w:r w:rsidR="00CD0F4A" w:rsidRPr="00CD0F4A">
          <w:rPr>
            <w:rFonts w:ascii="Times New Roman" w:hAnsi="Times New Roman" w:cs="Times New Roman"/>
            <w:sz w:val="24"/>
            <w:szCs w:val="24"/>
            <w:rPrChange w:id="20" w:author="John Shropshire" w:date="2017-06-01T20:01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)</w:t>
        </w:r>
      </w:ins>
      <w:r w:rsidR="00F64E0E" w:rsidRPr="00CD0F4A">
        <w:rPr>
          <w:rFonts w:ascii="Times New Roman" w:hAnsi="Times New Roman" w:cs="Times New Roman"/>
          <w:sz w:val="24"/>
          <w:szCs w:val="24"/>
        </w:rPr>
        <w:t xml:space="preserve"> </w:t>
      </w:r>
      <w:r w:rsidR="00F64E0E">
        <w:rPr>
          <w:rFonts w:ascii="Times New Roman" w:hAnsi="Times New Roman" w:cs="Times New Roman"/>
          <w:sz w:val="24"/>
          <w:szCs w:val="24"/>
        </w:rPr>
        <w:t>locus</w:t>
      </w:r>
      <w:ins w:id="21" w:author="John Shropshire" w:date="2017-06-01T20:19:00Z">
        <w:r w:rsidR="00601385">
          <w:rPr>
            <w:rFonts w:ascii="Times New Roman" w:hAnsi="Times New Roman" w:cs="Times New Roman"/>
            <w:sz w:val="24"/>
            <w:szCs w:val="24"/>
          </w:rPr>
          <w:t xml:space="preserve">, identified by its </w:t>
        </w:r>
        <w:r w:rsidR="00601385">
          <w:rPr>
            <w:rFonts w:ascii="Times New Roman" w:hAnsi="Times New Roman" w:cs="Times New Roman"/>
            <w:sz w:val="24"/>
            <w:szCs w:val="24"/>
          </w:rPr>
          <w:t>high numbers of a sequence repeats</w:t>
        </w:r>
      </w:ins>
      <w:r w:rsidR="00F64E0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4E0E" w:rsidRPr="001E0E38">
        <w:rPr>
          <w:rFonts w:ascii="Times New Roman" w:hAnsi="Times New Roman" w:cs="Times New Roman"/>
          <w:sz w:val="24"/>
          <w:szCs w:val="24"/>
        </w:rPr>
        <w:t>Larracuente</w:t>
      </w:r>
      <w:proofErr w:type="spellEnd"/>
      <w:r w:rsidR="00F64E0E">
        <w:rPr>
          <w:rFonts w:ascii="Times New Roman" w:hAnsi="Times New Roman" w:cs="Times New Roman"/>
          <w:sz w:val="24"/>
          <w:szCs w:val="24"/>
        </w:rPr>
        <w:t xml:space="preserve"> &amp; </w:t>
      </w:r>
      <w:r w:rsidR="00F64E0E" w:rsidRPr="001E0E38">
        <w:rPr>
          <w:rFonts w:ascii="Times New Roman" w:hAnsi="Times New Roman" w:cs="Times New Roman"/>
          <w:sz w:val="24"/>
          <w:szCs w:val="24"/>
        </w:rPr>
        <w:t>Presgraves</w:t>
      </w:r>
      <w:r w:rsidR="00F64E0E">
        <w:rPr>
          <w:rFonts w:ascii="Times New Roman" w:hAnsi="Times New Roman" w:cs="Times New Roman"/>
          <w:sz w:val="24"/>
          <w:szCs w:val="24"/>
        </w:rPr>
        <w:t>, 2012).</w:t>
      </w:r>
    </w:p>
    <w:p w14:paraId="083552CE" w14:textId="55F6468D" w:rsidR="00A27AAC" w:rsidRDefault="006E72F3" w:rsidP="0083212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Aiming</w:t>
      </w:r>
      <w:r w:rsidR="00EC5D37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gain mechanistic insights into the function and evolution of </w:t>
      </w:r>
      <w:del w:id="22" w:author="John Shropshire" w:date="2017-06-01T20:50:00Z">
        <w:r w:rsidR="00253446" w:rsidDel="00E92884">
          <w:rPr>
            <w:rFonts w:ascii="Times New Roman" w:hAnsi="Times New Roman" w:cs="Times New Roman"/>
            <w:sz w:val="24"/>
            <w:szCs w:val="24"/>
          </w:rPr>
          <w:delText xml:space="preserve">meiotic </w:delText>
        </w:r>
      </w:del>
      <w:ins w:id="23" w:author="John Shropshire" w:date="2017-06-01T20:50:00Z">
        <w:r w:rsidR="00E92884">
          <w:rPr>
            <w:rFonts w:ascii="Times New Roman" w:hAnsi="Times New Roman" w:cs="Times New Roman"/>
            <w:sz w:val="24"/>
            <w:szCs w:val="24"/>
          </w:rPr>
          <w:t>selfish</w:t>
        </w:r>
        <w:r w:rsidR="00E9288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53446">
        <w:rPr>
          <w:rFonts w:ascii="Times New Roman" w:hAnsi="Times New Roman" w:cs="Times New Roman"/>
          <w:sz w:val="24"/>
          <w:szCs w:val="24"/>
        </w:rPr>
        <w:t>drivers</w:t>
      </w:r>
      <w:r w:rsidR="00EC5D37">
        <w:rPr>
          <w:rFonts w:ascii="Times New Roman" w:hAnsi="Times New Roman" w:cs="Times New Roman"/>
          <w:sz w:val="24"/>
          <w:szCs w:val="24"/>
        </w:rPr>
        <w:t>, two research groups led by Sarah Zan</w:t>
      </w:r>
      <w:r w:rsidR="004467C4">
        <w:rPr>
          <w:rFonts w:ascii="Times New Roman" w:hAnsi="Times New Roman" w:cs="Times New Roman"/>
          <w:sz w:val="24"/>
          <w:szCs w:val="24"/>
        </w:rPr>
        <w:t xml:space="preserve">ders </w:t>
      </w:r>
      <w:r w:rsidR="00EC5D37">
        <w:rPr>
          <w:rFonts w:ascii="Times New Roman" w:hAnsi="Times New Roman" w:cs="Times New Roman"/>
          <w:sz w:val="24"/>
          <w:szCs w:val="24"/>
        </w:rPr>
        <w:t xml:space="preserve">at the Stowers Institute for Medical Research in </w:t>
      </w:r>
      <w:r w:rsidR="004467C4">
        <w:rPr>
          <w:rFonts w:ascii="Times New Roman" w:hAnsi="Times New Roman" w:cs="Times New Roman"/>
          <w:sz w:val="24"/>
          <w:szCs w:val="24"/>
        </w:rPr>
        <w:t>the United States</w:t>
      </w:r>
      <w:r w:rsidR="00EC5D37">
        <w:rPr>
          <w:rFonts w:ascii="Times New Roman" w:hAnsi="Times New Roman" w:cs="Times New Roman"/>
          <w:sz w:val="24"/>
          <w:szCs w:val="24"/>
        </w:rPr>
        <w:t xml:space="preserve"> and </w:t>
      </w:r>
      <w:del w:id="24" w:author="John Shropshire" w:date="2017-06-01T20:03:00Z">
        <w:r w:rsidR="00253446" w:rsidDel="00CD0F4A">
          <w:rPr>
            <w:rFonts w:ascii="Times New Roman" w:hAnsi="Times New Roman" w:cs="Times New Roman"/>
            <w:sz w:val="24"/>
            <w:szCs w:val="24"/>
          </w:rPr>
          <w:delText xml:space="preserve">by </w:delText>
        </w:r>
      </w:del>
      <w:r w:rsidR="00EC5D37">
        <w:rPr>
          <w:rFonts w:ascii="Times New Roman" w:hAnsi="Times New Roman" w:cs="Times New Roman"/>
          <w:sz w:val="24"/>
          <w:szCs w:val="24"/>
        </w:rPr>
        <w:t>Li-Lin Du at the National Institute of Biological Sciences in China</w:t>
      </w:r>
      <w:r w:rsidR="004467C4">
        <w:rPr>
          <w:rFonts w:ascii="Times New Roman" w:hAnsi="Times New Roman" w:cs="Times New Roman"/>
          <w:sz w:val="24"/>
          <w:szCs w:val="24"/>
        </w:rPr>
        <w:t xml:space="preserve"> turned to the </w:t>
      </w:r>
      <w:r>
        <w:rPr>
          <w:rFonts w:ascii="Times New Roman" w:hAnsi="Times New Roman" w:cs="Times New Roman"/>
          <w:sz w:val="24"/>
          <w:szCs w:val="24"/>
        </w:rPr>
        <w:t xml:space="preserve">genetically tractable </w:t>
      </w:r>
      <w:r w:rsidR="004467C4">
        <w:rPr>
          <w:rFonts w:ascii="Times New Roman" w:hAnsi="Times New Roman" w:cs="Times New Roman"/>
          <w:sz w:val="24"/>
          <w:szCs w:val="24"/>
        </w:rPr>
        <w:t>fission yeast</w:t>
      </w:r>
      <w:r w:rsidR="00056655">
        <w:rPr>
          <w:rFonts w:ascii="Times New Roman" w:hAnsi="Times New Roman" w:cs="Times New Roman"/>
          <w:sz w:val="24"/>
          <w:szCs w:val="24"/>
        </w:rPr>
        <w:t>s</w:t>
      </w:r>
      <w:r w:rsidR="004467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7C4" w:rsidRPr="004467C4">
        <w:rPr>
          <w:rFonts w:ascii="Times New Roman" w:hAnsi="Times New Roman" w:cs="Times New Roman"/>
          <w:i/>
          <w:sz w:val="24"/>
          <w:szCs w:val="24"/>
        </w:rPr>
        <w:t>Schizosaccharo</w:t>
      </w:r>
      <w:r w:rsidR="008044D1">
        <w:rPr>
          <w:rFonts w:ascii="Times New Roman" w:hAnsi="Times New Roman" w:cs="Times New Roman"/>
          <w:i/>
          <w:sz w:val="24"/>
          <w:szCs w:val="24"/>
        </w:rPr>
        <w:t>m</w:t>
      </w:r>
      <w:r w:rsidR="004467C4" w:rsidRPr="004467C4">
        <w:rPr>
          <w:rFonts w:ascii="Times New Roman" w:hAnsi="Times New Roman" w:cs="Times New Roman"/>
          <w:i/>
          <w:sz w:val="24"/>
          <w:szCs w:val="24"/>
        </w:rPr>
        <w:t>y</w:t>
      </w:r>
      <w:r w:rsidR="008044D1">
        <w:rPr>
          <w:rFonts w:ascii="Times New Roman" w:hAnsi="Times New Roman" w:cs="Times New Roman"/>
          <w:i/>
          <w:sz w:val="24"/>
          <w:szCs w:val="24"/>
        </w:rPr>
        <w:t>c</w:t>
      </w:r>
      <w:r w:rsidR="004467C4" w:rsidRPr="004467C4">
        <w:rPr>
          <w:rFonts w:ascii="Times New Roman" w:hAnsi="Times New Roman" w:cs="Times New Roman"/>
          <w:i/>
          <w:sz w:val="24"/>
          <w:szCs w:val="24"/>
        </w:rPr>
        <w:t>es</w:t>
      </w:r>
      <w:proofErr w:type="spellEnd"/>
      <w:r w:rsidR="004467C4" w:rsidRPr="004467C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467C4" w:rsidRPr="004467C4">
        <w:rPr>
          <w:rFonts w:ascii="Times New Roman" w:hAnsi="Times New Roman" w:cs="Times New Roman"/>
          <w:i/>
          <w:sz w:val="24"/>
          <w:szCs w:val="24"/>
        </w:rPr>
        <w:t>kambucha</w:t>
      </w:r>
      <w:proofErr w:type="spellEnd"/>
      <w:r w:rsidR="00702E1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467C4">
        <w:rPr>
          <w:rFonts w:ascii="Times New Roman" w:hAnsi="Times New Roman" w:cs="Times New Roman"/>
          <w:sz w:val="24"/>
          <w:szCs w:val="24"/>
        </w:rPr>
        <w:t xml:space="preserve">and </w:t>
      </w:r>
      <w:r w:rsidR="004467C4" w:rsidRPr="004467C4">
        <w:rPr>
          <w:rFonts w:ascii="Times New Roman" w:hAnsi="Times New Roman" w:cs="Times New Roman"/>
          <w:i/>
          <w:sz w:val="24"/>
          <w:szCs w:val="24"/>
        </w:rPr>
        <w:t>S. pombe</w:t>
      </w:r>
      <w:r w:rsidR="00B24AAB">
        <w:rPr>
          <w:rFonts w:ascii="Times New Roman" w:hAnsi="Times New Roman" w:cs="Times New Roman"/>
          <w:sz w:val="24"/>
          <w:szCs w:val="24"/>
        </w:rPr>
        <w:t xml:space="preserve"> </w:t>
      </w:r>
      <w:r w:rsidR="004467C4">
        <w:rPr>
          <w:rFonts w:ascii="Times New Roman" w:hAnsi="Times New Roman" w:cs="Times New Roman"/>
          <w:sz w:val="24"/>
          <w:szCs w:val="24"/>
        </w:rPr>
        <w:t>(</w:t>
      </w:r>
      <w:r w:rsidR="00817338">
        <w:rPr>
          <w:rFonts w:ascii="Times New Roman" w:hAnsi="Times New Roman" w:cs="Times New Roman"/>
          <w:sz w:val="24"/>
          <w:szCs w:val="24"/>
        </w:rPr>
        <w:t>Hu et al., 2017; Nuckolls et al., 2017</w:t>
      </w:r>
      <w:r w:rsidR="004467C4">
        <w:rPr>
          <w:rFonts w:ascii="Times New Roman" w:hAnsi="Times New Roman" w:cs="Times New Roman"/>
          <w:sz w:val="24"/>
          <w:szCs w:val="24"/>
        </w:rPr>
        <w:t xml:space="preserve">). </w:t>
      </w:r>
      <w:r w:rsidR="00B24AAB">
        <w:rPr>
          <w:rFonts w:ascii="Times New Roman" w:hAnsi="Times New Roman" w:cs="Times New Roman"/>
          <w:sz w:val="24"/>
          <w:szCs w:val="24"/>
        </w:rPr>
        <w:t xml:space="preserve">These yeast species are genetically </w:t>
      </w:r>
      <w:r w:rsidR="008044D1">
        <w:rPr>
          <w:rFonts w:ascii="Times New Roman" w:hAnsi="Times New Roman" w:cs="Times New Roman"/>
          <w:sz w:val="24"/>
          <w:szCs w:val="24"/>
        </w:rPr>
        <w:t>nearly identical</w:t>
      </w:r>
      <w:r w:rsidR="00F9711C">
        <w:rPr>
          <w:rFonts w:ascii="Times New Roman" w:hAnsi="Times New Roman" w:cs="Times New Roman"/>
          <w:sz w:val="24"/>
          <w:szCs w:val="24"/>
        </w:rPr>
        <w:t xml:space="preserve">, </w:t>
      </w:r>
      <w:del w:id="25" w:author="John Shropshire" w:date="2017-06-01T20:20:00Z">
        <w:r w:rsidR="00F9711C" w:rsidDel="00601385">
          <w:rPr>
            <w:rFonts w:ascii="Times New Roman" w:hAnsi="Times New Roman" w:cs="Times New Roman"/>
            <w:sz w:val="24"/>
            <w:szCs w:val="24"/>
          </w:rPr>
          <w:delText>so much so that</w:delText>
        </w:r>
      </w:del>
      <w:ins w:id="26" w:author="John Shropshire" w:date="2017-06-01T20:20:00Z">
        <w:r w:rsidR="00601385">
          <w:rPr>
            <w:rFonts w:ascii="Times New Roman" w:hAnsi="Times New Roman" w:cs="Times New Roman"/>
            <w:sz w:val="24"/>
            <w:szCs w:val="24"/>
          </w:rPr>
          <w:t>and</w:t>
        </w:r>
      </w:ins>
      <w:r w:rsidR="00F9711C">
        <w:rPr>
          <w:rFonts w:ascii="Times New Roman" w:hAnsi="Times New Roman" w:cs="Times New Roman"/>
          <w:sz w:val="24"/>
          <w:szCs w:val="24"/>
        </w:rPr>
        <w:t xml:space="preserve"> some </w:t>
      </w:r>
      <w:ins w:id="27" w:author="John Shropshire" w:date="2017-06-01T20:20:00Z">
        <w:r w:rsidR="00601385">
          <w:rPr>
            <w:rFonts w:ascii="Times New Roman" w:hAnsi="Times New Roman" w:cs="Times New Roman"/>
            <w:sz w:val="24"/>
            <w:szCs w:val="24"/>
          </w:rPr>
          <w:t xml:space="preserve">researchers </w:t>
        </w:r>
      </w:ins>
      <w:r w:rsidR="00E92538">
        <w:rPr>
          <w:rFonts w:ascii="Times New Roman" w:hAnsi="Times New Roman" w:cs="Times New Roman"/>
          <w:sz w:val="24"/>
          <w:szCs w:val="24"/>
        </w:rPr>
        <w:t xml:space="preserve">do not </w:t>
      </w:r>
      <w:r w:rsidR="00F9711C">
        <w:rPr>
          <w:rFonts w:ascii="Times New Roman" w:hAnsi="Times New Roman" w:cs="Times New Roman"/>
          <w:sz w:val="24"/>
          <w:szCs w:val="24"/>
        </w:rPr>
        <w:t xml:space="preserve">consider them as separate </w:t>
      </w:r>
      <w:commentRangeStart w:id="28"/>
      <w:commentRangeStart w:id="29"/>
      <w:r w:rsidR="00F9711C">
        <w:rPr>
          <w:rFonts w:ascii="Times New Roman" w:hAnsi="Times New Roman" w:cs="Times New Roman"/>
          <w:sz w:val="24"/>
          <w:szCs w:val="24"/>
        </w:rPr>
        <w:t>species</w:t>
      </w:r>
      <w:commentRangeEnd w:id="28"/>
      <w:r w:rsidR="00E92538">
        <w:rPr>
          <w:rStyle w:val="CommentReference"/>
        </w:rPr>
        <w:commentReference w:id="28"/>
      </w:r>
      <w:commentRangeEnd w:id="29"/>
      <w:r>
        <w:rPr>
          <w:rStyle w:val="CommentReference"/>
        </w:rPr>
        <w:commentReference w:id="29"/>
      </w:r>
      <w:r w:rsidR="00F9711C">
        <w:rPr>
          <w:rFonts w:ascii="Times New Roman" w:hAnsi="Times New Roman" w:cs="Times New Roman"/>
          <w:sz w:val="24"/>
          <w:szCs w:val="24"/>
        </w:rPr>
        <w:t>,</w:t>
      </w:r>
      <w:r w:rsidR="006F3125">
        <w:rPr>
          <w:rFonts w:ascii="Times New Roman" w:hAnsi="Times New Roman" w:cs="Times New Roman"/>
          <w:sz w:val="24"/>
          <w:szCs w:val="24"/>
        </w:rPr>
        <w:t xml:space="preserve"> </w:t>
      </w:r>
      <w:r w:rsidR="00B24AAB">
        <w:rPr>
          <w:rFonts w:ascii="Times New Roman" w:hAnsi="Times New Roman" w:cs="Times New Roman"/>
          <w:sz w:val="24"/>
          <w:szCs w:val="24"/>
        </w:rPr>
        <w:t xml:space="preserve">but hybrids between the two are </w:t>
      </w:r>
      <w:r w:rsidR="00716EF7">
        <w:rPr>
          <w:rFonts w:ascii="Times New Roman" w:hAnsi="Times New Roman" w:cs="Times New Roman"/>
          <w:sz w:val="24"/>
          <w:szCs w:val="24"/>
        </w:rPr>
        <w:t xml:space="preserve">often </w:t>
      </w:r>
      <w:r w:rsidR="00B24AAB">
        <w:rPr>
          <w:rFonts w:ascii="Times New Roman" w:hAnsi="Times New Roman" w:cs="Times New Roman"/>
          <w:sz w:val="24"/>
          <w:szCs w:val="24"/>
        </w:rPr>
        <w:t>sterile</w:t>
      </w:r>
      <w:r w:rsidR="00716EF7">
        <w:rPr>
          <w:rFonts w:ascii="Times New Roman" w:hAnsi="Times New Roman" w:cs="Times New Roman"/>
          <w:sz w:val="24"/>
          <w:szCs w:val="24"/>
        </w:rPr>
        <w:t xml:space="preserve">. In fact, spores derived from crosses between different isolates of </w:t>
      </w:r>
      <w:r w:rsidR="00702E15">
        <w:rPr>
          <w:rFonts w:ascii="Times New Roman" w:hAnsi="Times New Roman" w:cs="Times New Roman"/>
          <w:i/>
          <w:sz w:val="24"/>
          <w:szCs w:val="24"/>
        </w:rPr>
        <w:t>S. pombe</w:t>
      </w:r>
      <w:r w:rsidR="00702E15">
        <w:rPr>
          <w:rFonts w:ascii="Times New Roman" w:hAnsi="Times New Roman" w:cs="Times New Roman"/>
          <w:sz w:val="24"/>
          <w:szCs w:val="24"/>
        </w:rPr>
        <w:t xml:space="preserve"> </w:t>
      </w:r>
      <w:r w:rsidR="00716EF7">
        <w:rPr>
          <w:rFonts w:ascii="Times New Roman" w:hAnsi="Times New Roman" w:cs="Times New Roman"/>
          <w:sz w:val="24"/>
          <w:szCs w:val="24"/>
        </w:rPr>
        <w:t xml:space="preserve">are often inviable, suggesting a very recently emerging reproductive barrier. </w:t>
      </w:r>
      <w:r w:rsidR="006F3125">
        <w:rPr>
          <w:rFonts w:ascii="Times New Roman" w:hAnsi="Times New Roman" w:cs="Times New Roman"/>
          <w:sz w:val="24"/>
          <w:szCs w:val="24"/>
        </w:rPr>
        <w:t>Previous work by the Zanders group sugge</w:t>
      </w:r>
      <w:r w:rsidR="001E0E38">
        <w:rPr>
          <w:rFonts w:ascii="Times New Roman" w:hAnsi="Times New Roman" w:cs="Times New Roman"/>
          <w:sz w:val="24"/>
          <w:szCs w:val="24"/>
        </w:rPr>
        <w:t xml:space="preserve">sted that at least three spore </w:t>
      </w:r>
      <w:r w:rsidR="006F3125">
        <w:rPr>
          <w:rFonts w:ascii="Times New Roman" w:hAnsi="Times New Roman" w:cs="Times New Roman"/>
          <w:sz w:val="24"/>
          <w:szCs w:val="24"/>
        </w:rPr>
        <w:t xml:space="preserve">killer genes are responsible for </w:t>
      </w:r>
      <w:del w:id="30" w:author="John Shropshire" w:date="2017-06-01T20:14:00Z">
        <w:r w:rsidR="006F3125" w:rsidDel="004B10EF">
          <w:rPr>
            <w:rFonts w:ascii="Times New Roman" w:hAnsi="Times New Roman" w:cs="Times New Roman"/>
            <w:sz w:val="24"/>
            <w:szCs w:val="24"/>
          </w:rPr>
          <w:delText xml:space="preserve">this </w:delText>
        </w:r>
      </w:del>
      <w:ins w:id="31" w:author="John Shropshire" w:date="2017-06-01T20:14:00Z">
        <w:r w:rsidR="004B10EF">
          <w:rPr>
            <w:rFonts w:ascii="Times New Roman" w:hAnsi="Times New Roman" w:cs="Times New Roman"/>
            <w:sz w:val="24"/>
            <w:szCs w:val="24"/>
          </w:rPr>
          <w:t>these</w:t>
        </w:r>
        <w:r w:rsidR="004B10E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F3125">
        <w:rPr>
          <w:rFonts w:ascii="Times New Roman" w:hAnsi="Times New Roman" w:cs="Times New Roman"/>
          <w:sz w:val="24"/>
          <w:szCs w:val="24"/>
        </w:rPr>
        <w:t>barrier</w:t>
      </w:r>
      <w:ins w:id="32" w:author="John Shropshire" w:date="2017-06-01T20:14:00Z">
        <w:r w:rsidR="004B10EF">
          <w:rPr>
            <w:rFonts w:ascii="Times New Roman" w:hAnsi="Times New Roman" w:cs="Times New Roman"/>
            <w:sz w:val="24"/>
            <w:szCs w:val="24"/>
          </w:rPr>
          <w:t>s</w:t>
        </w:r>
      </w:ins>
      <w:r w:rsidR="006F3125">
        <w:rPr>
          <w:rFonts w:ascii="Times New Roman" w:hAnsi="Times New Roman" w:cs="Times New Roman"/>
          <w:sz w:val="24"/>
          <w:szCs w:val="24"/>
        </w:rPr>
        <w:t xml:space="preserve"> (Zanders et al., 2014).</w:t>
      </w:r>
      <w:r w:rsidR="00A27A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7D9B4" w14:textId="11DE9CA6" w:rsidR="00A27AAC" w:rsidRDefault="00A27AAC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E72F3">
        <w:rPr>
          <w:rFonts w:ascii="Times New Roman" w:hAnsi="Times New Roman" w:cs="Times New Roman"/>
          <w:sz w:val="24"/>
          <w:szCs w:val="24"/>
        </w:rPr>
        <w:t>elucidate the genetic identity of these spore killers</w:t>
      </w:r>
      <w:r>
        <w:rPr>
          <w:rFonts w:ascii="Times New Roman" w:hAnsi="Times New Roman" w:cs="Times New Roman"/>
          <w:sz w:val="24"/>
          <w:szCs w:val="24"/>
        </w:rPr>
        <w:t>, Zanders and colleagues conducted introgression studies to isolate a region of the 3</w:t>
      </w:r>
      <w:r w:rsidRPr="006E72F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chromosome that caused </w:t>
      </w:r>
      <w:del w:id="33" w:author="John Shropshire" w:date="2017-06-01T20:51:00Z">
        <w:r w:rsidDel="00E92884">
          <w:rPr>
            <w:rFonts w:ascii="Times New Roman" w:hAnsi="Times New Roman" w:cs="Times New Roman"/>
            <w:sz w:val="24"/>
            <w:szCs w:val="24"/>
          </w:rPr>
          <w:delText xml:space="preserve">meiotic </w:delText>
        </w:r>
      </w:del>
      <w:ins w:id="34" w:author="John Shropshire" w:date="2017-06-01T20:51:00Z">
        <w:r w:rsidR="00E92884">
          <w:rPr>
            <w:rFonts w:ascii="Times New Roman" w:hAnsi="Times New Roman" w:cs="Times New Roman"/>
            <w:sz w:val="24"/>
            <w:szCs w:val="24"/>
          </w:rPr>
          <w:t>selfish</w:t>
        </w:r>
        <w:r w:rsidR="00E9288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drive. </w:t>
      </w:r>
      <w:r w:rsidR="00E2223D">
        <w:rPr>
          <w:rFonts w:ascii="Times New Roman" w:hAnsi="Times New Roman" w:cs="Times New Roman"/>
          <w:sz w:val="24"/>
          <w:szCs w:val="24"/>
        </w:rPr>
        <w:t xml:space="preserve">By </w:t>
      </w:r>
      <w:r w:rsidRPr="006E72F3">
        <w:rPr>
          <w:rFonts w:ascii="Times New Roman" w:hAnsi="Times New Roman" w:cs="Times New Roman"/>
          <w:sz w:val="24"/>
          <w:szCs w:val="24"/>
        </w:rPr>
        <w:lastRenderedPageBreak/>
        <w:t>knock</w:t>
      </w:r>
      <w:r w:rsidR="00E2223D">
        <w:rPr>
          <w:rFonts w:ascii="Times New Roman" w:hAnsi="Times New Roman" w:cs="Times New Roman"/>
          <w:sz w:val="24"/>
          <w:szCs w:val="24"/>
        </w:rPr>
        <w:t>ing</w:t>
      </w:r>
      <w:r w:rsidRPr="006E72F3">
        <w:rPr>
          <w:rFonts w:ascii="Times New Roman" w:hAnsi="Times New Roman" w:cs="Times New Roman"/>
          <w:sz w:val="24"/>
          <w:szCs w:val="24"/>
        </w:rPr>
        <w:t xml:space="preserve"> out </w:t>
      </w:r>
      <w:r w:rsidR="00E2223D">
        <w:rPr>
          <w:rFonts w:ascii="Times New Roman" w:hAnsi="Times New Roman" w:cs="Times New Roman"/>
          <w:i/>
          <w:sz w:val="24"/>
          <w:szCs w:val="24"/>
        </w:rPr>
        <w:t xml:space="preserve">wtf4, </w:t>
      </w:r>
      <w:r w:rsidRPr="006E72F3">
        <w:rPr>
          <w:rFonts w:ascii="Times New Roman" w:hAnsi="Times New Roman" w:cs="Times New Roman"/>
          <w:sz w:val="24"/>
          <w:szCs w:val="24"/>
        </w:rPr>
        <w:t xml:space="preserve">a </w:t>
      </w:r>
      <w:r w:rsidR="00E2223D">
        <w:rPr>
          <w:rFonts w:ascii="Times New Roman" w:hAnsi="Times New Roman" w:cs="Times New Roman"/>
          <w:sz w:val="24"/>
          <w:szCs w:val="24"/>
        </w:rPr>
        <w:t>member of</w:t>
      </w:r>
      <w:r w:rsidRPr="006E72F3">
        <w:rPr>
          <w:rFonts w:ascii="Times New Roman" w:hAnsi="Times New Roman" w:cs="Times New Roman"/>
          <w:sz w:val="24"/>
          <w:szCs w:val="24"/>
        </w:rPr>
        <w:t xml:space="preserve"> </w:t>
      </w:r>
      <w:r w:rsidR="00E2223D">
        <w:rPr>
          <w:rFonts w:ascii="Times New Roman" w:hAnsi="Times New Roman" w:cs="Times New Roman"/>
          <w:sz w:val="24"/>
          <w:szCs w:val="24"/>
        </w:rPr>
        <w:t>a large and cheekily-named g</w:t>
      </w:r>
      <w:r w:rsidRPr="006E72F3">
        <w:rPr>
          <w:rFonts w:ascii="Times New Roman" w:hAnsi="Times New Roman" w:cs="Times New Roman"/>
          <w:sz w:val="24"/>
          <w:szCs w:val="24"/>
        </w:rPr>
        <w:t xml:space="preserve">ene family found </w:t>
      </w:r>
      <w:r w:rsidR="00E2223D">
        <w:rPr>
          <w:rFonts w:ascii="Times New Roman" w:hAnsi="Times New Roman" w:cs="Times New Roman"/>
          <w:sz w:val="24"/>
          <w:szCs w:val="24"/>
        </w:rPr>
        <w:t>at</w:t>
      </w:r>
      <w:r w:rsidR="00E2223D" w:rsidRPr="006E72F3">
        <w:rPr>
          <w:rFonts w:ascii="Times New Roman" w:hAnsi="Times New Roman" w:cs="Times New Roman"/>
          <w:sz w:val="24"/>
          <w:szCs w:val="24"/>
        </w:rPr>
        <w:t xml:space="preserve"> </w:t>
      </w:r>
      <w:r w:rsidRPr="006E72F3">
        <w:rPr>
          <w:rFonts w:ascii="Times New Roman" w:hAnsi="Times New Roman" w:cs="Times New Roman"/>
          <w:sz w:val="24"/>
          <w:szCs w:val="24"/>
        </w:rPr>
        <w:t>the center of this region</w:t>
      </w:r>
      <w:r w:rsidR="00F06873">
        <w:rPr>
          <w:rFonts w:ascii="Times New Roman" w:hAnsi="Times New Roman" w:cs="Times New Roman"/>
          <w:sz w:val="24"/>
          <w:szCs w:val="24"/>
        </w:rPr>
        <w:t xml:space="preserve"> </w:t>
      </w:r>
      <w:r w:rsidR="00E2223D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del w:id="35" w:author="John Shropshire" w:date="2017-06-01T20:21:00Z">
        <w:r w:rsidR="00E2223D" w:rsidDel="00601385">
          <w:rPr>
            <w:rFonts w:ascii="Times New Roman" w:hAnsi="Times New Roman" w:cs="Times New Roman"/>
            <w:sz w:val="24"/>
            <w:szCs w:val="24"/>
          </w:rPr>
          <w:delText xml:space="preserve">next </w:delText>
        </w:r>
      </w:del>
      <w:r w:rsidR="00F06873">
        <w:rPr>
          <w:rFonts w:ascii="Times New Roman" w:hAnsi="Times New Roman" w:cs="Times New Roman"/>
          <w:sz w:val="24"/>
          <w:szCs w:val="24"/>
        </w:rPr>
        <w:t xml:space="preserve">determined that </w:t>
      </w:r>
      <w:r w:rsidR="001E0E38">
        <w:rPr>
          <w:rFonts w:ascii="Times New Roman" w:hAnsi="Times New Roman" w:cs="Times New Roman"/>
          <w:sz w:val="24"/>
          <w:szCs w:val="24"/>
        </w:rPr>
        <w:t>spores</w:t>
      </w:r>
      <w:r w:rsidR="002E55CE">
        <w:rPr>
          <w:rFonts w:ascii="Times New Roman" w:hAnsi="Times New Roman" w:cs="Times New Roman"/>
          <w:sz w:val="24"/>
          <w:szCs w:val="24"/>
        </w:rPr>
        <w:t xml:space="preserve"> </w:t>
      </w:r>
      <w:r w:rsidR="00E2223D">
        <w:rPr>
          <w:rFonts w:ascii="Times New Roman" w:hAnsi="Times New Roman" w:cs="Times New Roman"/>
          <w:sz w:val="24"/>
          <w:szCs w:val="24"/>
        </w:rPr>
        <w:t xml:space="preserve">lacking the </w:t>
      </w:r>
      <w:r w:rsidR="00AB7E7B" w:rsidRPr="00AB7E7B">
        <w:rPr>
          <w:rFonts w:ascii="Times New Roman" w:hAnsi="Times New Roman" w:cs="Times New Roman"/>
          <w:sz w:val="24"/>
          <w:szCs w:val="24"/>
        </w:rPr>
        <w:t>gene</w:t>
      </w:r>
      <w:r w:rsidR="002E55CE">
        <w:rPr>
          <w:rFonts w:ascii="Times New Roman" w:hAnsi="Times New Roman" w:cs="Times New Roman"/>
          <w:sz w:val="24"/>
          <w:szCs w:val="24"/>
        </w:rPr>
        <w:t xml:space="preserve"> </w:t>
      </w:r>
      <w:r w:rsidR="00E2223D">
        <w:rPr>
          <w:rFonts w:ascii="Times New Roman" w:hAnsi="Times New Roman" w:cs="Times New Roman"/>
          <w:sz w:val="24"/>
          <w:szCs w:val="24"/>
        </w:rPr>
        <w:t xml:space="preserve">show </w:t>
      </w:r>
      <w:r w:rsidR="002E55CE">
        <w:rPr>
          <w:rFonts w:ascii="Times New Roman" w:hAnsi="Times New Roman" w:cs="Times New Roman"/>
          <w:sz w:val="24"/>
          <w:szCs w:val="24"/>
        </w:rPr>
        <w:t>reduced survival</w:t>
      </w:r>
      <w:r w:rsidR="00E2223D">
        <w:rPr>
          <w:rFonts w:ascii="Times New Roman" w:hAnsi="Times New Roman" w:cs="Times New Roman"/>
          <w:sz w:val="24"/>
          <w:szCs w:val="24"/>
        </w:rPr>
        <w:t xml:space="preserve">. </w:t>
      </w:r>
      <w:del w:id="36" w:author="John Shropshire" w:date="2017-06-01T20:22:00Z">
        <w:r w:rsidR="00E2223D" w:rsidDel="00601385">
          <w:rPr>
            <w:rFonts w:ascii="Times New Roman" w:hAnsi="Times New Roman" w:cs="Times New Roman"/>
            <w:sz w:val="24"/>
            <w:szCs w:val="24"/>
          </w:rPr>
          <w:delText>To address this question</w:delText>
        </w:r>
        <w:r w:rsidR="00D6384F" w:rsidDel="00601385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E2223D" w:rsidDel="00601385">
          <w:rPr>
            <w:rFonts w:ascii="Times New Roman" w:hAnsi="Times New Roman" w:cs="Times New Roman"/>
            <w:sz w:val="24"/>
            <w:szCs w:val="24"/>
          </w:rPr>
          <w:delText>t</w:delText>
        </w:r>
      </w:del>
      <w:ins w:id="37" w:author="John Shropshire" w:date="2017-06-01T20:22:00Z">
        <w:r w:rsidR="00601385">
          <w:rPr>
            <w:rFonts w:ascii="Times New Roman" w:hAnsi="Times New Roman" w:cs="Times New Roman"/>
            <w:sz w:val="24"/>
            <w:szCs w:val="24"/>
          </w:rPr>
          <w:t>T</w:t>
        </w:r>
      </w:ins>
      <w:r w:rsidR="00E2223D">
        <w:rPr>
          <w:rFonts w:ascii="Times New Roman" w:hAnsi="Times New Roman" w:cs="Times New Roman"/>
          <w:sz w:val="24"/>
          <w:szCs w:val="24"/>
        </w:rPr>
        <w:t xml:space="preserve">he authors hypothesized that </w:t>
      </w:r>
      <w:r w:rsidR="00E2223D">
        <w:rPr>
          <w:rFonts w:ascii="Times New Roman" w:hAnsi="Times New Roman" w:cs="Times New Roman"/>
          <w:i/>
          <w:sz w:val="24"/>
          <w:szCs w:val="24"/>
        </w:rPr>
        <w:t>wtf4</w:t>
      </w:r>
      <w:r w:rsidR="00200F74">
        <w:rPr>
          <w:rFonts w:ascii="Times New Roman" w:hAnsi="Times New Roman" w:cs="Times New Roman"/>
          <w:sz w:val="24"/>
          <w:szCs w:val="24"/>
        </w:rPr>
        <w:t xml:space="preserve"> </w:t>
      </w:r>
      <w:r w:rsidR="00E2223D">
        <w:rPr>
          <w:rFonts w:ascii="Times New Roman" w:hAnsi="Times New Roman" w:cs="Times New Roman"/>
          <w:sz w:val="24"/>
          <w:szCs w:val="24"/>
        </w:rPr>
        <w:t>either function</w:t>
      </w:r>
      <w:ins w:id="38" w:author="John Shropshire" w:date="2017-06-01T20:22:00Z">
        <w:r w:rsidR="00601385">
          <w:rPr>
            <w:rFonts w:ascii="Times New Roman" w:hAnsi="Times New Roman" w:cs="Times New Roman"/>
            <w:sz w:val="24"/>
            <w:szCs w:val="24"/>
          </w:rPr>
          <w:t>s</w:t>
        </w:r>
      </w:ins>
      <w:del w:id="39" w:author="John Shropshire" w:date="2017-06-01T20:22:00Z">
        <w:r w:rsidR="00E2223D" w:rsidDel="00601385">
          <w:rPr>
            <w:rFonts w:ascii="Times New Roman" w:hAnsi="Times New Roman" w:cs="Times New Roman"/>
            <w:sz w:val="24"/>
            <w:szCs w:val="24"/>
          </w:rPr>
          <w:delText>ed</w:delText>
        </w:r>
      </w:del>
      <w:r w:rsidR="00E2223D">
        <w:rPr>
          <w:rFonts w:ascii="Times New Roman" w:hAnsi="Times New Roman" w:cs="Times New Roman"/>
          <w:sz w:val="24"/>
          <w:szCs w:val="24"/>
        </w:rPr>
        <w:t xml:space="preserve"> as a killer-target </w:t>
      </w:r>
      <w:del w:id="40" w:author="John Shropshire" w:date="2017-06-01T20:22:00Z">
        <w:r w:rsidR="00E2223D" w:rsidDel="00601385">
          <w:rPr>
            <w:rFonts w:ascii="Times New Roman" w:hAnsi="Times New Roman" w:cs="Times New Roman"/>
            <w:sz w:val="24"/>
            <w:szCs w:val="24"/>
          </w:rPr>
          <w:delText xml:space="preserve">system </w:delText>
        </w:r>
      </w:del>
      <w:r w:rsidR="00E2223D">
        <w:rPr>
          <w:rFonts w:ascii="Times New Roman" w:hAnsi="Times New Roman" w:cs="Times New Roman"/>
          <w:sz w:val="24"/>
          <w:szCs w:val="24"/>
        </w:rPr>
        <w:t xml:space="preserve">or as a </w:t>
      </w:r>
      <w:r w:rsidR="00B55723">
        <w:rPr>
          <w:rFonts w:ascii="Times New Roman" w:hAnsi="Times New Roman" w:cs="Times New Roman"/>
          <w:sz w:val="24"/>
          <w:szCs w:val="24"/>
        </w:rPr>
        <w:t xml:space="preserve">poison-antidote </w:t>
      </w:r>
      <w:del w:id="41" w:author="John Shropshire" w:date="2017-06-01T20:22:00Z">
        <w:r w:rsidR="00B55723" w:rsidDel="00601385">
          <w:rPr>
            <w:rFonts w:ascii="Times New Roman" w:hAnsi="Times New Roman" w:cs="Times New Roman"/>
            <w:sz w:val="24"/>
            <w:szCs w:val="24"/>
          </w:rPr>
          <w:delText xml:space="preserve">one </w:delText>
        </w:r>
      </w:del>
      <w:ins w:id="42" w:author="John Shropshire" w:date="2017-06-01T20:22:00Z">
        <w:r w:rsidR="00601385">
          <w:rPr>
            <w:rFonts w:ascii="Times New Roman" w:hAnsi="Times New Roman" w:cs="Times New Roman"/>
            <w:sz w:val="24"/>
            <w:szCs w:val="24"/>
          </w:rPr>
          <w:t>system</w:t>
        </w:r>
        <w:r w:rsidR="0060138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55723">
        <w:rPr>
          <w:rFonts w:ascii="Times New Roman" w:hAnsi="Times New Roman" w:cs="Times New Roman"/>
          <w:sz w:val="24"/>
          <w:szCs w:val="24"/>
        </w:rPr>
        <w:t>(Fig. 1)</w:t>
      </w:r>
      <w:r w:rsidR="00F64E0E">
        <w:rPr>
          <w:rFonts w:ascii="Times New Roman" w:hAnsi="Times New Roman" w:cs="Times New Roman"/>
          <w:i/>
          <w:sz w:val="24"/>
          <w:szCs w:val="24"/>
        </w:rPr>
        <w:t>.</w:t>
      </w:r>
      <w:r w:rsidR="00E92538" w:rsidDel="00E92538">
        <w:rPr>
          <w:rFonts w:ascii="Times New Roman" w:hAnsi="Times New Roman" w:cs="Times New Roman"/>
          <w:sz w:val="24"/>
          <w:szCs w:val="24"/>
        </w:rPr>
        <w:t xml:space="preserve"> </w:t>
      </w:r>
      <w:r w:rsidR="00036DB9">
        <w:rPr>
          <w:rFonts w:ascii="Times New Roman" w:hAnsi="Times New Roman" w:cs="Times New Roman"/>
          <w:sz w:val="24"/>
          <w:szCs w:val="24"/>
        </w:rPr>
        <w:t xml:space="preserve">Upon </w:t>
      </w:r>
      <w:r w:rsidR="00B55723">
        <w:rPr>
          <w:rFonts w:ascii="Times New Roman" w:hAnsi="Times New Roman" w:cs="Times New Roman"/>
          <w:sz w:val="24"/>
          <w:szCs w:val="24"/>
        </w:rPr>
        <w:t xml:space="preserve">further </w:t>
      </w:r>
      <w:r w:rsidR="00036DB9">
        <w:rPr>
          <w:rFonts w:ascii="Times New Roman" w:hAnsi="Times New Roman" w:cs="Times New Roman"/>
          <w:sz w:val="24"/>
          <w:szCs w:val="24"/>
        </w:rPr>
        <w:t xml:space="preserve">testing, </w:t>
      </w:r>
      <w:r w:rsidR="00B55723">
        <w:rPr>
          <w:rFonts w:ascii="Times New Roman" w:hAnsi="Times New Roman" w:cs="Times New Roman"/>
          <w:sz w:val="24"/>
          <w:szCs w:val="24"/>
        </w:rPr>
        <w:t>Nuckolls and co-workers</w:t>
      </w:r>
      <w:r w:rsidR="00036DB9">
        <w:rPr>
          <w:rFonts w:ascii="Times New Roman" w:hAnsi="Times New Roman" w:cs="Times New Roman"/>
          <w:sz w:val="24"/>
          <w:szCs w:val="24"/>
        </w:rPr>
        <w:t xml:space="preserve"> </w:t>
      </w:r>
      <w:r w:rsidR="00B55723">
        <w:rPr>
          <w:rFonts w:ascii="Times New Roman" w:hAnsi="Times New Roman" w:cs="Times New Roman"/>
          <w:sz w:val="24"/>
          <w:szCs w:val="24"/>
        </w:rPr>
        <w:t xml:space="preserve">showed </w:t>
      </w:r>
      <w:r w:rsidR="00036DB9">
        <w:rPr>
          <w:rFonts w:ascii="Times New Roman" w:hAnsi="Times New Roman" w:cs="Times New Roman"/>
          <w:sz w:val="24"/>
          <w:szCs w:val="24"/>
        </w:rPr>
        <w:t xml:space="preserve">that </w:t>
      </w:r>
      <w:r w:rsidR="00036DB9" w:rsidRPr="006E72F3">
        <w:rPr>
          <w:rFonts w:ascii="Times New Roman" w:hAnsi="Times New Roman" w:cs="Times New Roman"/>
          <w:i/>
          <w:sz w:val="24"/>
          <w:szCs w:val="24"/>
        </w:rPr>
        <w:t>wtf4</w:t>
      </w:r>
      <w:r w:rsidR="00036DB9">
        <w:rPr>
          <w:rFonts w:ascii="Times New Roman" w:hAnsi="Times New Roman" w:cs="Times New Roman"/>
          <w:sz w:val="24"/>
          <w:szCs w:val="24"/>
        </w:rPr>
        <w:t xml:space="preserve"> does not appear to be </w:t>
      </w:r>
      <w:r w:rsidR="00B55723">
        <w:rPr>
          <w:rFonts w:ascii="Times New Roman" w:hAnsi="Times New Roman" w:cs="Times New Roman"/>
          <w:sz w:val="24"/>
          <w:szCs w:val="24"/>
        </w:rPr>
        <w:t>targeting another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88B">
        <w:rPr>
          <w:rFonts w:ascii="Times New Roman" w:hAnsi="Times New Roman" w:cs="Times New Roman"/>
          <w:sz w:val="24"/>
          <w:szCs w:val="24"/>
        </w:rPr>
        <w:t>locus</w:t>
      </w:r>
      <w:r w:rsidR="00B55723">
        <w:rPr>
          <w:rFonts w:ascii="Times New Roman" w:hAnsi="Times New Roman" w:cs="Times New Roman"/>
          <w:sz w:val="24"/>
          <w:szCs w:val="24"/>
        </w:rPr>
        <w:t xml:space="preserve"> in the genome</w:t>
      </w:r>
      <w:r w:rsidR="00F06FC0">
        <w:rPr>
          <w:rFonts w:ascii="Times New Roman" w:hAnsi="Times New Roman" w:cs="Times New Roman"/>
          <w:sz w:val="24"/>
          <w:szCs w:val="24"/>
        </w:rPr>
        <w:t>. R</w:t>
      </w:r>
      <w:r w:rsidR="00B55723">
        <w:rPr>
          <w:rFonts w:ascii="Times New Roman" w:hAnsi="Times New Roman" w:cs="Times New Roman"/>
          <w:sz w:val="24"/>
          <w:szCs w:val="24"/>
        </w:rPr>
        <w:t>ather,</w:t>
      </w:r>
      <w:r w:rsidR="0033438F">
        <w:rPr>
          <w:rFonts w:ascii="Times New Roman" w:hAnsi="Times New Roman" w:cs="Times New Roman"/>
          <w:sz w:val="24"/>
          <w:szCs w:val="24"/>
        </w:rPr>
        <w:t xml:space="preserve"> </w:t>
      </w:r>
      <w:r w:rsidR="0033438F" w:rsidRPr="0033438F">
        <w:rPr>
          <w:rFonts w:ascii="Times New Roman" w:hAnsi="Times New Roman" w:cs="Times New Roman"/>
          <w:i/>
          <w:sz w:val="24"/>
          <w:szCs w:val="24"/>
        </w:rPr>
        <w:t>wtf4</w:t>
      </w:r>
      <w:r w:rsidR="0033438F">
        <w:rPr>
          <w:rFonts w:ascii="Times New Roman" w:hAnsi="Times New Roman" w:cs="Times New Roman"/>
          <w:sz w:val="24"/>
          <w:szCs w:val="24"/>
        </w:rPr>
        <w:t xml:space="preserve"> produces both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3438F">
        <w:rPr>
          <w:rFonts w:ascii="Times New Roman" w:hAnsi="Times New Roman" w:cs="Times New Roman"/>
          <w:sz w:val="24"/>
          <w:szCs w:val="24"/>
        </w:rPr>
        <w:t xml:space="preserve">poison and 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="0033438F">
        <w:rPr>
          <w:rFonts w:ascii="Times New Roman" w:hAnsi="Times New Roman" w:cs="Times New Roman"/>
          <w:sz w:val="24"/>
          <w:szCs w:val="24"/>
        </w:rPr>
        <w:t xml:space="preserve">antidote through </w:t>
      </w:r>
      <w:r w:rsidR="00B55723">
        <w:rPr>
          <w:rFonts w:ascii="Times New Roman" w:hAnsi="Times New Roman" w:cs="Times New Roman"/>
          <w:sz w:val="24"/>
          <w:szCs w:val="24"/>
        </w:rPr>
        <w:t>the generation of two alternative</w:t>
      </w:r>
      <w:r w:rsidR="0033438F">
        <w:rPr>
          <w:rFonts w:ascii="Times New Roman" w:hAnsi="Times New Roman" w:cs="Times New Roman"/>
          <w:sz w:val="24"/>
          <w:szCs w:val="24"/>
        </w:rPr>
        <w:t xml:space="preserve"> transcript</w:t>
      </w:r>
      <w:r w:rsidR="00B55723">
        <w:rPr>
          <w:rFonts w:ascii="Times New Roman" w:hAnsi="Times New Roman" w:cs="Times New Roman"/>
          <w:sz w:val="24"/>
          <w:szCs w:val="24"/>
        </w:rPr>
        <w:t>s that differ in their start sites</w:t>
      </w:r>
      <w:r w:rsidR="003343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4F49A9" w14:textId="174657AF" w:rsidR="00CE37CF" w:rsidRDefault="0033438F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how does the poison</w:t>
      </w:r>
      <w:r w:rsidR="00F06FC0">
        <w:rPr>
          <w:rFonts w:ascii="Times New Roman" w:hAnsi="Times New Roman" w:cs="Times New Roman"/>
          <w:sz w:val="24"/>
          <w:szCs w:val="24"/>
        </w:rPr>
        <w:t xml:space="preserve"> act on the surrounding spores but </w:t>
      </w:r>
      <w:ins w:id="43" w:author="John Shropshire" w:date="2017-06-01T20:08:00Z">
        <w:r w:rsidR="004B10EF">
          <w:rPr>
            <w:rFonts w:ascii="Times New Roman" w:hAnsi="Times New Roman" w:cs="Times New Roman"/>
            <w:sz w:val="24"/>
            <w:szCs w:val="24"/>
          </w:rPr>
          <w:t xml:space="preserve">not </w:t>
        </w:r>
      </w:ins>
      <w:r w:rsidR="00F06FC0">
        <w:rPr>
          <w:rFonts w:ascii="Times New Roman" w:hAnsi="Times New Roman" w:cs="Times New Roman"/>
          <w:sz w:val="24"/>
          <w:szCs w:val="24"/>
        </w:rPr>
        <w:t>the antidote</w:t>
      </w:r>
      <w:del w:id="44" w:author="John Shropshire" w:date="2017-06-01T20:08:00Z">
        <w:r w:rsidR="00F06FC0" w:rsidDel="004B10EF">
          <w:rPr>
            <w:rFonts w:ascii="Times New Roman" w:hAnsi="Times New Roman" w:cs="Times New Roman"/>
            <w:sz w:val="24"/>
            <w:szCs w:val="24"/>
          </w:rPr>
          <w:delText xml:space="preserve"> does not</w:delText>
        </w:r>
      </w:del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8A317A">
        <w:rPr>
          <w:rFonts w:ascii="Times New Roman" w:hAnsi="Times New Roman" w:cs="Times New Roman"/>
          <w:sz w:val="24"/>
          <w:szCs w:val="24"/>
        </w:rPr>
        <w:t>T</w:t>
      </w:r>
      <w:r w:rsidR="00F06FC0">
        <w:rPr>
          <w:rFonts w:ascii="Times New Roman" w:hAnsi="Times New Roman" w:cs="Times New Roman"/>
          <w:sz w:val="24"/>
          <w:szCs w:val="24"/>
        </w:rPr>
        <w:t xml:space="preserve">o answer </w:t>
      </w:r>
      <w:r w:rsidR="008A317A">
        <w:rPr>
          <w:rFonts w:ascii="Times New Roman" w:hAnsi="Times New Roman" w:cs="Times New Roman"/>
          <w:sz w:val="24"/>
          <w:szCs w:val="24"/>
        </w:rPr>
        <w:t>this question</w:t>
      </w:r>
      <w:ins w:id="45" w:author="John Shropshire" w:date="2017-06-01T20:23:00Z">
        <w:r w:rsidR="00601385">
          <w:rPr>
            <w:rFonts w:ascii="Times New Roman" w:hAnsi="Times New Roman" w:cs="Times New Roman"/>
            <w:sz w:val="24"/>
            <w:szCs w:val="24"/>
          </w:rPr>
          <w:t>,</w:t>
        </w:r>
      </w:ins>
      <w:r w:rsidR="008A317A">
        <w:rPr>
          <w:rFonts w:ascii="Times New Roman" w:hAnsi="Times New Roman" w:cs="Times New Roman"/>
          <w:sz w:val="24"/>
          <w:szCs w:val="24"/>
        </w:rPr>
        <w:t xml:space="preserve"> </w:t>
      </w:r>
      <w:r w:rsidR="00F06FC0">
        <w:rPr>
          <w:rFonts w:ascii="Times New Roman" w:hAnsi="Times New Roman" w:cs="Times New Roman"/>
          <w:sz w:val="24"/>
          <w:szCs w:val="24"/>
        </w:rPr>
        <w:t>they</w:t>
      </w:r>
      <w:r w:rsidR="008A317A">
        <w:rPr>
          <w:rFonts w:ascii="Times New Roman" w:hAnsi="Times New Roman" w:cs="Times New Roman"/>
          <w:sz w:val="24"/>
          <w:szCs w:val="24"/>
        </w:rPr>
        <w:t xml:space="preserve"> creat</w:t>
      </w:r>
      <w:r w:rsidR="00F06FC0">
        <w:rPr>
          <w:rFonts w:ascii="Times New Roman" w:hAnsi="Times New Roman" w:cs="Times New Roman"/>
          <w:sz w:val="24"/>
          <w:szCs w:val="24"/>
        </w:rPr>
        <w:t>ed</w:t>
      </w:r>
      <w:r w:rsidR="008A317A">
        <w:rPr>
          <w:rFonts w:ascii="Times New Roman" w:hAnsi="Times New Roman" w:cs="Times New Roman"/>
          <w:sz w:val="24"/>
          <w:szCs w:val="24"/>
        </w:rPr>
        <w:t xml:space="preserve"> </w:t>
      </w:r>
      <w:r w:rsidR="00196350">
        <w:rPr>
          <w:rFonts w:ascii="Times New Roman" w:hAnsi="Times New Roman" w:cs="Times New Roman"/>
          <w:sz w:val="24"/>
          <w:szCs w:val="24"/>
        </w:rPr>
        <w:t xml:space="preserve">fluorescent versions of the </w:t>
      </w:r>
      <w:r w:rsidR="00196350" w:rsidRPr="00601385">
        <w:rPr>
          <w:rFonts w:ascii="Times New Roman" w:hAnsi="Times New Roman" w:cs="Times New Roman"/>
          <w:i/>
          <w:sz w:val="24"/>
          <w:szCs w:val="24"/>
          <w:rPrChange w:id="46" w:author="John Shropshire" w:date="2017-06-01T20:23:00Z">
            <w:rPr>
              <w:rFonts w:ascii="Times New Roman" w:hAnsi="Times New Roman" w:cs="Times New Roman"/>
              <w:sz w:val="24"/>
              <w:szCs w:val="24"/>
            </w:rPr>
          </w:rPrChange>
        </w:rPr>
        <w:t>wtf4</w:t>
      </w:r>
      <w:r w:rsidR="00196350">
        <w:rPr>
          <w:rFonts w:ascii="Times New Roman" w:hAnsi="Times New Roman" w:cs="Times New Roman"/>
          <w:sz w:val="24"/>
          <w:szCs w:val="24"/>
        </w:rPr>
        <w:t xml:space="preserve"> poison and antidote proteins </w:t>
      </w:r>
      <w:r w:rsidR="0026131D">
        <w:rPr>
          <w:rFonts w:ascii="Times New Roman" w:hAnsi="Times New Roman" w:cs="Times New Roman"/>
          <w:sz w:val="24"/>
          <w:szCs w:val="24"/>
        </w:rPr>
        <w:t>and visualized the</w:t>
      </w:r>
      <w:r w:rsidR="00196350">
        <w:rPr>
          <w:rFonts w:ascii="Times New Roman" w:hAnsi="Times New Roman" w:cs="Times New Roman"/>
          <w:sz w:val="24"/>
          <w:szCs w:val="24"/>
        </w:rPr>
        <w:t>ir</w:t>
      </w:r>
      <w:r w:rsidR="0026131D">
        <w:rPr>
          <w:rFonts w:ascii="Times New Roman" w:hAnsi="Times New Roman" w:cs="Times New Roman"/>
          <w:sz w:val="24"/>
          <w:szCs w:val="24"/>
        </w:rPr>
        <w:t xml:space="preserve"> localization</w:t>
      </w:r>
      <w:r w:rsidR="00196350">
        <w:rPr>
          <w:rFonts w:ascii="Times New Roman" w:hAnsi="Times New Roman" w:cs="Times New Roman"/>
          <w:sz w:val="24"/>
          <w:szCs w:val="24"/>
        </w:rPr>
        <w:t>s</w:t>
      </w:r>
      <w:r w:rsidR="0026131D">
        <w:rPr>
          <w:rFonts w:ascii="Times New Roman" w:hAnsi="Times New Roman" w:cs="Times New Roman"/>
          <w:sz w:val="24"/>
          <w:szCs w:val="24"/>
        </w:rPr>
        <w:t xml:space="preserve"> in</w:t>
      </w:r>
      <w:r w:rsidR="00F06FC0">
        <w:rPr>
          <w:rFonts w:ascii="Times New Roman" w:hAnsi="Times New Roman" w:cs="Times New Roman"/>
          <w:sz w:val="24"/>
          <w:szCs w:val="24"/>
        </w:rPr>
        <w:t>side</w:t>
      </w:r>
      <w:r w:rsidR="0026131D">
        <w:rPr>
          <w:rFonts w:ascii="Times New Roman" w:hAnsi="Times New Roman" w:cs="Times New Roman"/>
          <w:sz w:val="24"/>
          <w:szCs w:val="24"/>
        </w:rPr>
        <w:t xml:space="preserve"> gamete</w:t>
      </w:r>
      <w:r w:rsidR="00F06FC0">
        <w:rPr>
          <w:rFonts w:ascii="Times New Roman" w:hAnsi="Times New Roman" w:cs="Times New Roman"/>
          <w:sz w:val="24"/>
          <w:szCs w:val="24"/>
        </w:rPr>
        <w:t>s</w:t>
      </w:r>
      <w:r w:rsidR="0026131D">
        <w:rPr>
          <w:rFonts w:ascii="Times New Roman" w:hAnsi="Times New Roman" w:cs="Times New Roman"/>
          <w:sz w:val="24"/>
          <w:szCs w:val="24"/>
        </w:rPr>
        <w:t xml:space="preserve"> a</w:t>
      </w:r>
      <w:r w:rsidR="00F06FC0">
        <w:rPr>
          <w:rFonts w:ascii="Times New Roman" w:hAnsi="Times New Roman" w:cs="Times New Roman"/>
          <w:sz w:val="24"/>
          <w:szCs w:val="24"/>
        </w:rPr>
        <w:t xml:space="preserve">s well as in their </w:t>
      </w:r>
      <w:r w:rsidR="0026131D">
        <w:rPr>
          <w:rFonts w:ascii="Times New Roman" w:hAnsi="Times New Roman" w:cs="Times New Roman"/>
          <w:sz w:val="24"/>
          <w:szCs w:val="24"/>
        </w:rPr>
        <w:t>surrounding</w:t>
      </w:r>
      <w:r w:rsidR="00F06FC0">
        <w:rPr>
          <w:rFonts w:ascii="Times New Roman" w:hAnsi="Times New Roman" w:cs="Times New Roman"/>
          <w:sz w:val="24"/>
          <w:szCs w:val="24"/>
        </w:rPr>
        <w:t>s</w:t>
      </w:r>
      <w:r w:rsidR="0026131D">
        <w:rPr>
          <w:rFonts w:ascii="Times New Roman" w:hAnsi="Times New Roman" w:cs="Times New Roman"/>
          <w:sz w:val="24"/>
          <w:szCs w:val="24"/>
        </w:rPr>
        <w:t xml:space="preserve">. </w:t>
      </w:r>
      <w:r w:rsidR="00196350">
        <w:rPr>
          <w:rFonts w:ascii="Times New Roman" w:hAnsi="Times New Roman" w:cs="Times New Roman"/>
          <w:sz w:val="24"/>
          <w:szCs w:val="24"/>
        </w:rPr>
        <w:t>These elegant experiments showed that whereas</w:t>
      </w:r>
      <w:r w:rsidR="0026131D">
        <w:rPr>
          <w:rFonts w:ascii="Times New Roman" w:hAnsi="Times New Roman" w:cs="Times New Roman"/>
          <w:sz w:val="24"/>
          <w:szCs w:val="24"/>
        </w:rPr>
        <w:t xml:space="preserve"> the poison</w:t>
      </w:r>
      <w:r w:rsidR="00196350">
        <w:rPr>
          <w:rFonts w:ascii="Times New Roman" w:hAnsi="Times New Roman" w:cs="Times New Roman"/>
          <w:sz w:val="24"/>
          <w:szCs w:val="24"/>
        </w:rPr>
        <w:t xml:space="preserve"> protein</w:t>
      </w:r>
      <w:r w:rsidR="0026131D">
        <w:rPr>
          <w:rFonts w:ascii="Times New Roman" w:hAnsi="Times New Roman" w:cs="Times New Roman"/>
          <w:sz w:val="24"/>
          <w:szCs w:val="24"/>
        </w:rPr>
        <w:t xml:space="preserve"> can </w:t>
      </w:r>
      <w:r w:rsidR="00196350">
        <w:rPr>
          <w:rFonts w:ascii="Times New Roman" w:hAnsi="Times New Roman" w:cs="Times New Roman"/>
          <w:sz w:val="24"/>
          <w:szCs w:val="24"/>
        </w:rPr>
        <w:t>cross</w:t>
      </w:r>
      <w:r w:rsidR="0026131D">
        <w:rPr>
          <w:rFonts w:ascii="Times New Roman" w:hAnsi="Times New Roman" w:cs="Times New Roman"/>
          <w:sz w:val="24"/>
          <w:szCs w:val="24"/>
        </w:rPr>
        <w:t xml:space="preserve"> </w:t>
      </w:r>
      <w:r w:rsidR="00196350">
        <w:rPr>
          <w:rFonts w:ascii="Times New Roman" w:hAnsi="Times New Roman" w:cs="Times New Roman"/>
          <w:sz w:val="24"/>
          <w:szCs w:val="24"/>
        </w:rPr>
        <w:t>gametes’</w:t>
      </w:r>
      <w:r w:rsidR="0026131D">
        <w:rPr>
          <w:rFonts w:ascii="Times New Roman" w:hAnsi="Times New Roman" w:cs="Times New Roman"/>
          <w:sz w:val="24"/>
          <w:szCs w:val="24"/>
        </w:rPr>
        <w:t xml:space="preserve"> membrane</w:t>
      </w:r>
      <w:r w:rsidR="00196350">
        <w:rPr>
          <w:rFonts w:ascii="Times New Roman" w:hAnsi="Times New Roman" w:cs="Times New Roman"/>
          <w:sz w:val="24"/>
          <w:szCs w:val="24"/>
        </w:rPr>
        <w:t>s,</w:t>
      </w:r>
      <w:r w:rsidR="0026131D">
        <w:rPr>
          <w:rFonts w:ascii="Times New Roman" w:hAnsi="Times New Roman" w:cs="Times New Roman"/>
          <w:sz w:val="24"/>
          <w:szCs w:val="24"/>
        </w:rPr>
        <w:t xml:space="preserve"> the antidote </w:t>
      </w:r>
      <w:r w:rsidR="00CE37CF">
        <w:rPr>
          <w:rFonts w:ascii="Times New Roman" w:hAnsi="Times New Roman" w:cs="Times New Roman"/>
          <w:sz w:val="24"/>
          <w:szCs w:val="24"/>
        </w:rPr>
        <w:t>protein is stuck within the cell</w:t>
      </w:r>
      <w:r w:rsidR="001E0E38">
        <w:rPr>
          <w:rFonts w:ascii="Times New Roman" w:hAnsi="Times New Roman" w:cs="Times New Roman"/>
          <w:sz w:val="24"/>
          <w:szCs w:val="24"/>
        </w:rPr>
        <w:t xml:space="preserve"> (</w:t>
      </w:r>
      <w:r w:rsidR="001E0E38" w:rsidRPr="001E0E38">
        <w:rPr>
          <w:rFonts w:ascii="Times New Roman" w:hAnsi="Times New Roman" w:cs="Times New Roman"/>
          <w:sz w:val="24"/>
          <w:szCs w:val="24"/>
        </w:rPr>
        <w:t>Nuckolls</w:t>
      </w:r>
      <w:r w:rsidR="001E0E38">
        <w:rPr>
          <w:rFonts w:ascii="Times New Roman" w:hAnsi="Times New Roman" w:cs="Times New Roman"/>
          <w:sz w:val="24"/>
          <w:szCs w:val="24"/>
        </w:rPr>
        <w:t xml:space="preserve"> et al., 2017)</w:t>
      </w:r>
      <w:r w:rsidR="00CE37CF">
        <w:rPr>
          <w:rFonts w:ascii="Times New Roman" w:hAnsi="Times New Roman" w:cs="Times New Roman"/>
          <w:sz w:val="24"/>
          <w:szCs w:val="24"/>
        </w:rPr>
        <w:t>.</w:t>
      </w:r>
    </w:p>
    <w:p w14:paraId="2707058C" w14:textId="1ADC1572" w:rsidR="004D210B" w:rsidRDefault="00CE37CF" w:rsidP="0083212E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 and colleagues identified two </w:t>
      </w:r>
      <w:r w:rsidR="00F54DAC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>genes</w:t>
      </w:r>
      <w:r w:rsidR="00A26660">
        <w:rPr>
          <w:rFonts w:ascii="Times New Roman" w:hAnsi="Times New Roman" w:cs="Times New Roman"/>
          <w:sz w:val="24"/>
          <w:szCs w:val="24"/>
        </w:rPr>
        <w:t xml:space="preserve">, which they named </w:t>
      </w:r>
      <w:r w:rsidR="00A26660">
        <w:rPr>
          <w:rFonts w:ascii="Times New Roman" w:hAnsi="Times New Roman" w:cs="Times New Roman"/>
          <w:i/>
          <w:sz w:val="24"/>
          <w:szCs w:val="24"/>
        </w:rPr>
        <w:t xml:space="preserve">cw9 </w:t>
      </w:r>
      <w:r w:rsidR="00A26660">
        <w:rPr>
          <w:rFonts w:ascii="Times New Roman" w:hAnsi="Times New Roman" w:cs="Times New Roman"/>
          <w:sz w:val="24"/>
          <w:szCs w:val="24"/>
        </w:rPr>
        <w:t xml:space="preserve">and </w:t>
      </w:r>
      <w:r w:rsidR="00A26660">
        <w:rPr>
          <w:rFonts w:ascii="Times New Roman" w:hAnsi="Times New Roman" w:cs="Times New Roman"/>
          <w:i/>
          <w:sz w:val="24"/>
          <w:szCs w:val="24"/>
        </w:rPr>
        <w:t>cw27</w:t>
      </w:r>
      <w:r w:rsidR="00A26660">
        <w:rPr>
          <w:rFonts w:ascii="Times New Roman" w:hAnsi="Times New Roman" w:cs="Times New Roman"/>
          <w:sz w:val="24"/>
          <w:szCs w:val="24"/>
        </w:rPr>
        <w:t xml:space="preserve">, </w:t>
      </w:r>
      <w:r w:rsidR="00F54DAC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the same </w:t>
      </w:r>
      <w:r w:rsidRPr="00106E77">
        <w:rPr>
          <w:rFonts w:ascii="Times New Roman" w:hAnsi="Times New Roman" w:cs="Times New Roman"/>
          <w:i/>
          <w:sz w:val="24"/>
          <w:szCs w:val="24"/>
        </w:rPr>
        <w:t>wtf</w:t>
      </w:r>
      <w:r>
        <w:rPr>
          <w:rFonts w:ascii="Times New Roman" w:hAnsi="Times New Roman" w:cs="Times New Roman"/>
          <w:sz w:val="24"/>
          <w:szCs w:val="24"/>
        </w:rPr>
        <w:t xml:space="preserve"> gene family that act as </w:t>
      </w:r>
      <w:r w:rsidR="001E0E38">
        <w:rPr>
          <w:rFonts w:ascii="Times New Roman" w:hAnsi="Times New Roman" w:cs="Times New Roman"/>
          <w:sz w:val="24"/>
          <w:szCs w:val="24"/>
        </w:rPr>
        <w:t>spore</w:t>
      </w:r>
      <w:r>
        <w:rPr>
          <w:rFonts w:ascii="Times New Roman" w:hAnsi="Times New Roman" w:cs="Times New Roman"/>
          <w:sz w:val="24"/>
          <w:szCs w:val="24"/>
        </w:rPr>
        <w:t xml:space="preserve"> killers</w:t>
      </w:r>
      <w:r w:rsidR="00A26660">
        <w:rPr>
          <w:rFonts w:ascii="Times New Roman" w:hAnsi="Times New Roman" w:cs="Times New Roman"/>
          <w:sz w:val="24"/>
          <w:szCs w:val="24"/>
        </w:rPr>
        <w:t xml:space="preserve"> in crosses between different strains of </w:t>
      </w:r>
      <w:r w:rsidR="00A26660">
        <w:rPr>
          <w:rFonts w:ascii="Times New Roman" w:hAnsi="Times New Roman" w:cs="Times New Roman"/>
          <w:i/>
          <w:sz w:val="24"/>
          <w:szCs w:val="24"/>
        </w:rPr>
        <w:t>S. pombe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6239F">
        <w:rPr>
          <w:rFonts w:ascii="Times New Roman" w:hAnsi="Times New Roman" w:cs="Times New Roman"/>
          <w:sz w:val="24"/>
          <w:szCs w:val="24"/>
        </w:rPr>
        <w:t xml:space="preserve">By examining the spore viability of heterozygote and homozygote </w:t>
      </w:r>
      <w:r>
        <w:rPr>
          <w:rFonts w:ascii="Times New Roman" w:hAnsi="Times New Roman" w:cs="Times New Roman"/>
          <w:sz w:val="24"/>
          <w:szCs w:val="24"/>
        </w:rPr>
        <w:t>deletion</w:t>
      </w:r>
      <w:r w:rsidR="0066239F">
        <w:rPr>
          <w:rFonts w:ascii="Times New Roman" w:hAnsi="Times New Roman" w:cs="Times New Roman"/>
          <w:sz w:val="24"/>
          <w:szCs w:val="24"/>
        </w:rPr>
        <w:t xml:space="preserve"> mutants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66239F">
        <w:rPr>
          <w:rFonts w:ascii="Times New Roman" w:hAnsi="Times New Roman" w:cs="Times New Roman"/>
          <w:sz w:val="24"/>
          <w:szCs w:val="24"/>
        </w:rPr>
        <w:t xml:space="preserve">each gene in diploid </w:t>
      </w:r>
      <w:r w:rsidR="0066239F">
        <w:rPr>
          <w:rFonts w:ascii="Times New Roman" w:hAnsi="Times New Roman" w:cs="Times New Roman"/>
          <w:i/>
          <w:sz w:val="24"/>
          <w:szCs w:val="24"/>
        </w:rPr>
        <w:t xml:space="preserve">S. </w:t>
      </w:r>
      <w:proofErr w:type="spellStart"/>
      <w:r w:rsidR="0066239F">
        <w:rPr>
          <w:rFonts w:ascii="Times New Roman" w:hAnsi="Times New Roman" w:cs="Times New Roman"/>
          <w:i/>
          <w:sz w:val="24"/>
          <w:szCs w:val="24"/>
        </w:rPr>
        <w:t>pombe</w:t>
      </w:r>
      <w:proofErr w:type="spellEnd"/>
      <w:r w:rsidR="006623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239F">
        <w:rPr>
          <w:rFonts w:ascii="Times New Roman" w:hAnsi="Times New Roman" w:cs="Times New Roman"/>
          <w:sz w:val="24"/>
          <w:szCs w:val="24"/>
        </w:rPr>
        <w:t xml:space="preserve">strains, </w:t>
      </w:r>
      <w:r w:rsidR="00106E77">
        <w:rPr>
          <w:rFonts w:ascii="Times New Roman" w:hAnsi="Times New Roman" w:cs="Times New Roman"/>
          <w:sz w:val="24"/>
          <w:szCs w:val="24"/>
        </w:rPr>
        <w:t>they</w:t>
      </w:r>
      <w:r w:rsidR="0066239F">
        <w:rPr>
          <w:rFonts w:ascii="Times New Roman" w:hAnsi="Times New Roman" w:cs="Times New Roman"/>
          <w:sz w:val="24"/>
          <w:szCs w:val="24"/>
        </w:rPr>
        <w:t xml:space="preserve"> showed a reduction in viability in heterozygotes but not in homozygotes, indicating that both genes are </w:t>
      </w:r>
      <w:del w:id="47" w:author="John Shropshire" w:date="2017-06-01T20:51:00Z">
        <w:r w:rsidR="00106E77" w:rsidDel="00E92884">
          <w:rPr>
            <w:rFonts w:ascii="Times New Roman" w:hAnsi="Times New Roman" w:cs="Times New Roman"/>
            <w:sz w:val="24"/>
            <w:szCs w:val="24"/>
          </w:rPr>
          <w:delText xml:space="preserve">meiotic </w:delText>
        </w:r>
      </w:del>
      <w:ins w:id="48" w:author="John Shropshire" w:date="2017-06-01T20:51:00Z">
        <w:r w:rsidR="00E92884">
          <w:rPr>
            <w:rFonts w:ascii="Times New Roman" w:hAnsi="Times New Roman" w:cs="Times New Roman"/>
            <w:sz w:val="24"/>
            <w:szCs w:val="24"/>
          </w:rPr>
          <w:t>selfish</w:t>
        </w:r>
        <w:r w:rsidR="00E9288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06E77">
        <w:rPr>
          <w:rFonts w:ascii="Times New Roman" w:hAnsi="Times New Roman" w:cs="Times New Roman"/>
          <w:sz w:val="24"/>
          <w:szCs w:val="24"/>
        </w:rPr>
        <w:t>drive</w:t>
      </w:r>
      <w:r w:rsidR="0066239F">
        <w:rPr>
          <w:rFonts w:ascii="Times New Roman" w:hAnsi="Times New Roman" w:cs="Times New Roman"/>
          <w:sz w:val="24"/>
          <w:szCs w:val="24"/>
        </w:rPr>
        <w:t>rs</w:t>
      </w:r>
      <w:r w:rsidR="00106E77">
        <w:rPr>
          <w:rFonts w:ascii="Times New Roman" w:hAnsi="Times New Roman" w:cs="Times New Roman"/>
          <w:sz w:val="24"/>
          <w:szCs w:val="24"/>
        </w:rPr>
        <w:t xml:space="preserve">. </w:t>
      </w:r>
      <w:r w:rsidR="0066239F">
        <w:rPr>
          <w:rFonts w:ascii="Times New Roman" w:hAnsi="Times New Roman" w:cs="Times New Roman"/>
          <w:sz w:val="24"/>
          <w:szCs w:val="24"/>
        </w:rPr>
        <w:t xml:space="preserve">Hu and coworkers </w:t>
      </w:r>
      <w:r w:rsidR="00106E77">
        <w:rPr>
          <w:rFonts w:ascii="Times New Roman" w:hAnsi="Times New Roman" w:cs="Times New Roman"/>
          <w:sz w:val="24"/>
          <w:szCs w:val="24"/>
        </w:rPr>
        <w:t xml:space="preserve">then asked whether the two genes </w:t>
      </w:r>
      <w:r w:rsidR="00467620">
        <w:rPr>
          <w:rFonts w:ascii="Times New Roman" w:hAnsi="Times New Roman" w:cs="Times New Roman"/>
          <w:sz w:val="24"/>
          <w:szCs w:val="24"/>
        </w:rPr>
        <w:t>can rescue</w:t>
      </w:r>
      <w:r w:rsidR="00106E77">
        <w:rPr>
          <w:rFonts w:ascii="Times New Roman" w:hAnsi="Times New Roman" w:cs="Times New Roman"/>
          <w:sz w:val="24"/>
          <w:szCs w:val="24"/>
        </w:rPr>
        <w:t xml:space="preserve"> the other’s </w:t>
      </w:r>
      <w:r w:rsidR="00E92538">
        <w:rPr>
          <w:rFonts w:ascii="Times New Roman" w:hAnsi="Times New Roman" w:cs="Times New Roman"/>
          <w:sz w:val="24"/>
          <w:szCs w:val="24"/>
        </w:rPr>
        <w:t xml:space="preserve">spore </w:t>
      </w:r>
      <w:r w:rsidR="00106E77">
        <w:rPr>
          <w:rFonts w:ascii="Times New Roman" w:hAnsi="Times New Roman" w:cs="Times New Roman"/>
          <w:sz w:val="24"/>
          <w:szCs w:val="24"/>
        </w:rPr>
        <w:t>killing ability</w:t>
      </w:r>
      <w:r w:rsidR="0066239F">
        <w:rPr>
          <w:rFonts w:ascii="Times New Roman" w:hAnsi="Times New Roman" w:cs="Times New Roman"/>
          <w:sz w:val="24"/>
          <w:szCs w:val="24"/>
        </w:rPr>
        <w:t xml:space="preserve"> by examining a diploid strain that contained heterozygote deletion mutants for both genes</w:t>
      </w:r>
      <w:r w:rsidR="00106E77">
        <w:rPr>
          <w:rFonts w:ascii="Times New Roman" w:hAnsi="Times New Roman" w:cs="Times New Roman"/>
          <w:sz w:val="24"/>
          <w:szCs w:val="24"/>
        </w:rPr>
        <w:t xml:space="preserve">. </w:t>
      </w:r>
      <w:r w:rsidR="0066239F">
        <w:rPr>
          <w:rFonts w:ascii="Times New Roman" w:hAnsi="Times New Roman" w:cs="Times New Roman"/>
          <w:sz w:val="24"/>
          <w:szCs w:val="24"/>
        </w:rPr>
        <w:t xml:space="preserve">The loss of spore viability was more severe than the losses observed in the single heterozygote deletion mutants of either gene, </w:t>
      </w:r>
      <w:r w:rsidR="003B147E">
        <w:rPr>
          <w:rFonts w:ascii="Times New Roman" w:hAnsi="Times New Roman" w:cs="Times New Roman"/>
          <w:sz w:val="24"/>
          <w:szCs w:val="24"/>
        </w:rPr>
        <w:t>suggest</w:t>
      </w:r>
      <w:r w:rsidR="0066239F">
        <w:rPr>
          <w:rFonts w:ascii="Times New Roman" w:hAnsi="Times New Roman" w:cs="Times New Roman"/>
          <w:sz w:val="24"/>
          <w:szCs w:val="24"/>
        </w:rPr>
        <w:t>ing</w:t>
      </w:r>
      <w:r w:rsidR="003B147E">
        <w:rPr>
          <w:rFonts w:ascii="Times New Roman" w:hAnsi="Times New Roman" w:cs="Times New Roman"/>
          <w:sz w:val="24"/>
          <w:szCs w:val="24"/>
        </w:rPr>
        <w:t xml:space="preserve"> that the</w:t>
      </w:r>
      <w:r w:rsidR="0066239F">
        <w:rPr>
          <w:rFonts w:ascii="Times New Roman" w:hAnsi="Times New Roman" w:cs="Times New Roman"/>
          <w:sz w:val="24"/>
          <w:szCs w:val="24"/>
        </w:rPr>
        <w:t xml:space="preserve"> two genes</w:t>
      </w:r>
      <w:r w:rsidR="003B147E">
        <w:rPr>
          <w:rFonts w:ascii="Times New Roman" w:hAnsi="Times New Roman" w:cs="Times New Roman"/>
          <w:sz w:val="24"/>
          <w:szCs w:val="24"/>
        </w:rPr>
        <w:t xml:space="preserve"> do not rescue each other and act independently to drive</w:t>
      </w:r>
      <w:r w:rsidR="00277A02">
        <w:rPr>
          <w:rFonts w:ascii="Times New Roman" w:hAnsi="Times New Roman" w:cs="Times New Roman"/>
          <w:sz w:val="24"/>
          <w:szCs w:val="24"/>
        </w:rPr>
        <w:t xml:space="preserve"> (Hu et al., 2017)</w:t>
      </w:r>
      <w:r w:rsidR="003B147E">
        <w:rPr>
          <w:rFonts w:ascii="Times New Roman" w:hAnsi="Times New Roman" w:cs="Times New Roman"/>
          <w:sz w:val="24"/>
          <w:szCs w:val="24"/>
        </w:rPr>
        <w:t>.</w:t>
      </w:r>
    </w:p>
    <w:p w14:paraId="4C74EE63" w14:textId="0BB5EBE9" w:rsidR="00B311F1" w:rsidRDefault="00467620" w:rsidP="00895E71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summary, the data provided by the Zanders and Du groups reveal several genes in a unique gene family responsible for the targeted killing of sibling </w:t>
      </w:r>
      <w:r w:rsidR="001E0E38">
        <w:rPr>
          <w:rFonts w:ascii="Times New Roman" w:hAnsi="Times New Roman" w:cs="Times New Roman"/>
          <w:sz w:val="24"/>
          <w:szCs w:val="24"/>
        </w:rPr>
        <w:t>spores</w:t>
      </w:r>
      <w:r>
        <w:rPr>
          <w:rFonts w:ascii="Times New Roman" w:hAnsi="Times New Roman" w:cs="Times New Roman"/>
          <w:sz w:val="24"/>
          <w:szCs w:val="24"/>
        </w:rPr>
        <w:t xml:space="preserve"> that do not carry </w:t>
      </w:r>
      <w:r w:rsidR="006F3B26">
        <w:rPr>
          <w:rFonts w:ascii="Times New Roman" w:hAnsi="Times New Roman" w:cs="Times New Roman"/>
          <w:sz w:val="24"/>
          <w:szCs w:val="24"/>
        </w:rPr>
        <w:t>them</w:t>
      </w:r>
      <w:r w:rsidR="00702E15">
        <w:rPr>
          <w:rFonts w:ascii="Times New Roman" w:hAnsi="Times New Roman" w:cs="Times New Roman"/>
          <w:sz w:val="24"/>
          <w:szCs w:val="24"/>
        </w:rPr>
        <w:t xml:space="preserve"> via a novel </w:t>
      </w:r>
      <w:r w:rsidR="00702E15">
        <w:rPr>
          <w:rFonts w:ascii="Times New Roman" w:hAnsi="Times New Roman" w:cs="Times New Roman"/>
          <w:sz w:val="24"/>
          <w:szCs w:val="24"/>
        </w:rPr>
        <w:lastRenderedPageBreak/>
        <w:t xml:space="preserve">mechanism of action involving alternative transcription. </w:t>
      </w:r>
      <w:r>
        <w:rPr>
          <w:rFonts w:ascii="Times New Roman" w:hAnsi="Times New Roman" w:cs="Times New Roman"/>
          <w:sz w:val="24"/>
          <w:szCs w:val="24"/>
        </w:rPr>
        <w:t xml:space="preserve">This work, done in the genetically tractable fission yeast, </w:t>
      </w:r>
      <w:r w:rsidR="006F3B26">
        <w:rPr>
          <w:rFonts w:ascii="Times New Roman" w:hAnsi="Times New Roman" w:cs="Times New Roman"/>
          <w:sz w:val="24"/>
          <w:szCs w:val="24"/>
        </w:rPr>
        <w:t>enriched our understanding of</w:t>
      </w:r>
      <w:r>
        <w:rPr>
          <w:rFonts w:ascii="Times New Roman" w:hAnsi="Times New Roman" w:cs="Times New Roman"/>
          <w:sz w:val="24"/>
          <w:szCs w:val="24"/>
        </w:rPr>
        <w:t xml:space="preserve"> the mechanisms of </w:t>
      </w:r>
      <w:r w:rsidR="00895E71">
        <w:rPr>
          <w:rFonts w:ascii="Times New Roman" w:hAnsi="Times New Roman" w:cs="Times New Roman"/>
          <w:sz w:val="24"/>
          <w:szCs w:val="24"/>
        </w:rPr>
        <w:t>the genes that break Mendel’s acclaimed genetic law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95E71">
        <w:rPr>
          <w:rFonts w:ascii="Times New Roman" w:hAnsi="Times New Roman" w:cs="Times New Roman"/>
          <w:sz w:val="24"/>
          <w:szCs w:val="24"/>
        </w:rPr>
        <w:t xml:space="preserve">Future work in this area will not only help us understand the role of selfish elements on </w:t>
      </w:r>
      <w:r w:rsidR="006F3B26">
        <w:rPr>
          <w:rFonts w:ascii="Times New Roman" w:hAnsi="Times New Roman" w:cs="Times New Roman"/>
          <w:sz w:val="24"/>
          <w:szCs w:val="24"/>
        </w:rPr>
        <w:t xml:space="preserve">reproductive isolation and </w:t>
      </w:r>
      <w:r w:rsidR="00895E71">
        <w:rPr>
          <w:rFonts w:ascii="Times New Roman" w:hAnsi="Times New Roman" w:cs="Times New Roman"/>
          <w:sz w:val="24"/>
          <w:szCs w:val="24"/>
        </w:rPr>
        <w:t>speciation</w:t>
      </w:r>
      <w:ins w:id="49" w:author="John Shropshire" w:date="2017-06-01T20:47:00Z">
        <w:r w:rsidR="00A4773D">
          <w:rPr>
            <w:rFonts w:ascii="Times New Roman" w:hAnsi="Times New Roman" w:cs="Times New Roman"/>
            <w:sz w:val="24"/>
            <w:szCs w:val="24"/>
          </w:rPr>
          <w:t>,</w:t>
        </w:r>
      </w:ins>
      <w:r w:rsidR="00895E71">
        <w:rPr>
          <w:rFonts w:ascii="Times New Roman" w:hAnsi="Times New Roman" w:cs="Times New Roman"/>
          <w:sz w:val="24"/>
          <w:szCs w:val="24"/>
        </w:rPr>
        <w:t xml:space="preserve"> but knowing the biomolecular basis of these phenomena may lead to a better appreciation for the role of these kind of mechanisms in infertility in species as diverse as plants, fungi, </w:t>
      </w:r>
      <w:r w:rsidR="00702E15">
        <w:rPr>
          <w:rFonts w:ascii="Times New Roman" w:hAnsi="Times New Roman" w:cs="Times New Roman"/>
          <w:sz w:val="24"/>
          <w:szCs w:val="24"/>
        </w:rPr>
        <w:t>and animals including</w:t>
      </w:r>
      <w:r w:rsidR="00895E71">
        <w:rPr>
          <w:rFonts w:ascii="Times New Roman" w:hAnsi="Times New Roman" w:cs="Times New Roman"/>
          <w:sz w:val="24"/>
          <w:szCs w:val="24"/>
        </w:rPr>
        <w:t xml:space="preserve"> humans. </w:t>
      </w:r>
    </w:p>
    <w:p w14:paraId="4C92ED3D" w14:textId="77777777" w:rsidR="00085C7B" w:rsidRDefault="00085C7B" w:rsidP="00895E71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CEA2AE6" w14:textId="69904F5F" w:rsidR="004E1CAF" w:rsidRDefault="004E1CAF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CAF">
        <w:rPr>
          <w:rFonts w:ascii="Times New Roman" w:hAnsi="Times New Roman" w:cs="Times New Roman"/>
          <w:b/>
          <w:sz w:val="24"/>
          <w:szCs w:val="24"/>
        </w:rPr>
        <w:t>FIGURES</w:t>
      </w:r>
    </w:p>
    <w:p w14:paraId="6041CCCC" w14:textId="4136049D" w:rsidR="00A27AAC" w:rsidRPr="006F3B26" w:rsidRDefault="00A27AAC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B26">
        <w:rPr>
          <w:rFonts w:ascii="Times New Roman" w:hAnsi="Times New Roman" w:cs="Times New Roman"/>
          <w:b/>
          <w:sz w:val="24"/>
          <w:szCs w:val="24"/>
        </w:rPr>
        <w:t xml:space="preserve">Figure 1. </w:t>
      </w:r>
      <w:r w:rsidR="006F3B26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64E0E" w:rsidRPr="006F3B26">
        <w:rPr>
          <w:rFonts w:ascii="Times New Roman" w:hAnsi="Times New Roman" w:cs="Times New Roman"/>
          <w:b/>
          <w:sz w:val="24"/>
          <w:szCs w:val="24"/>
        </w:rPr>
        <w:t xml:space="preserve">poison-antidote </w:t>
      </w:r>
      <w:r w:rsidR="006F3B26">
        <w:rPr>
          <w:rFonts w:ascii="Times New Roman" w:hAnsi="Times New Roman" w:cs="Times New Roman"/>
          <w:b/>
          <w:sz w:val="24"/>
          <w:szCs w:val="24"/>
        </w:rPr>
        <w:t>and</w:t>
      </w:r>
      <w:r w:rsidR="006F3B26" w:rsidRPr="006F3B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4E0E" w:rsidRPr="006F3B26">
        <w:rPr>
          <w:rFonts w:ascii="Times New Roman" w:hAnsi="Times New Roman" w:cs="Times New Roman"/>
          <w:b/>
          <w:sz w:val="24"/>
          <w:szCs w:val="24"/>
        </w:rPr>
        <w:t xml:space="preserve">killer-target </w:t>
      </w:r>
      <w:r w:rsidR="002E1C52">
        <w:rPr>
          <w:rFonts w:ascii="Times New Roman" w:hAnsi="Times New Roman" w:cs="Times New Roman"/>
          <w:b/>
          <w:sz w:val="24"/>
          <w:szCs w:val="24"/>
        </w:rPr>
        <w:t xml:space="preserve">models of </w:t>
      </w:r>
      <w:del w:id="50" w:author="John Shropshire" w:date="2017-06-01T20:51:00Z">
        <w:r w:rsidR="006F3B26" w:rsidDel="00E92884">
          <w:rPr>
            <w:rFonts w:ascii="Times New Roman" w:hAnsi="Times New Roman" w:cs="Times New Roman"/>
            <w:b/>
            <w:sz w:val="24"/>
            <w:szCs w:val="24"/>
          </w:rPr>
          <w:delText xml:space="preserve">meiotic </w:delText>
        </w:r>
      </w:del>
      <w:ins w:id="51" w:author="John Shropshire" w:date="2017-06-01T20:51:00Z">
        <w:r w:rsidR="00E92884">
          <w:rPr>
            <w:rFonts w:ascii="Times New Roman" w:hAnsi="Times New Roman" w:cs="Times New Roman"/>
            <w:b/>
            <w:sz w:val="24"/>
            <w:szCs w:val="24"/>
          </w:rPr>
          <w:t>selfish</w:t>
        </w:r>
        <w:bookmarkStart w:id="52" w:name="_GoBack"/>
        <w:bookmarkEnd w:id="52"/>
        <w:r w:rsidR="00E92884">
          <w:rPr>
            <w:rFonts w:ascii="Times New Roman" w:hAnsi="Times New Roman" w:cs="Times New Roman"/>
            <w:b/>
            <w:sz w:val="24"/>
            <w:szCs w:val="24"/>
          </w:rPr>
          <w:t xml:space="preserve"> </w:t>
        </w:r>
      </w:ins>
      <w:r w:rsidR="006F3B26">
        <w:rPr>
          <w:rFonts w:ascii="Times New Roman" w:hAnsi="Times New Roman" w:cs="Times New Roman"/>
          <w:b/>
          <w:sz w:val="24"/>
          <w:szCs w:val="24"/>
        </w:rPr>
        <w:t>drive</w:t>
      </w:r>
      <w:r w:rsidR="00F64E0E" w:rsidRPr="006F3B2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64E0E">
        <w:rPr>
          <w:rFonts w:ascii="Times New Roman" w:hAnsi="Times New Roman" w:cs="Times New Roman"/>
          <w:sz w:val="24"/>
          <w:szCs w:val="24"/>
        </w:rPr>
        <w:t xml:space="preserve">In </w:t>
      </w:r>
      <w:r w:rsidR="002E1C52">
        <w:rPr>
          <w:rFonts w:ascii="Times New Roman" w:hAnsi="Times New Roman" w:cs="Times New Roman"/>
          <w:sz w:val="24"/>
          <w:szCs w:val="24"/>
        </w:rPr>
        <w:t>the poison</w:t>
      </w:r>
      <w:r w:rsidR="00F64E0E">
        <w:rPr>
          <w:rFonts w:ascii="Times New Roman" w:hAnsi="Times New Roman" w:cs="Times New Roman"/>
          <w:sz w:val="24"/>
          <w:szCs w:val="24"/>
        </w:rPr>
        <w:t xml:space="preserve">-antidote model, a toxin (skull-and-crossbones) is produced </w:t>
      </w:r>
      <w:r w:rsidR="002E1C52">
        <w:rPr>
          <w:rFonts w:ascii="Times New Roman" w:hAnsi="Times New Roman" w:cs="Times New Roman"/>
          <w:sz w:val="24"/>
          <w:szCs w:val="24"/>
        </w:rPr>
        <w:t>that can</w:t>
      </w:r>
      <w:r w:rsidR="00F64E0E">
        <w:rPr>
          <w:rFonts w:ascii="Times New Roman" w:hAnsi="Times New Roman" w:cs="Times New Roman"/>
          <w:sz w:val="24"/>
          <w:szCs w:val="24"/>
        </w:rPr>
        <w:t xml:space="preserve"> neutralized by an antitoxin (pill).</w:t>
      </w:r>
      <w:ins w:id="53" w:author="John Shropshire" w:date="2017-06-01T20:13:00Z">
        <w:r w:rsidR="004B10EF">
          <w:rPr>
            <w:rFonts w:ascii="Times New Roman" w:hAnsi="Times New Roman" w:cs="Times New Roman"/>
            <w:sz w:val="24"/>
            <w:szCs w:val="24"/>
          </w:rPr>
          <w:t xml:space="preserve"> (</w:t>
        </w:r>
        <w:r w:rsidR="004B10EF" w:rsidRPr="00601385">
          <w:rPr>
            <w:rFonts w:ascii="Times New Roman" w:hAnsi="Times New Roman" w:cs="Times New Roman"/>
            <w:b/>
            <w:sz w:val="24"/>
            <w:szCs w:val="24"/>
            <w:rPrChange w:id="54" w:author="John Shropshire" w:date="2017-06-01T20:2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</w:t>
        </w:r>
        <w:r w:rsidR="004B10EF">
          <w:rPr>
            <w:rFonts w:ascii="Times New Roman" w:hAnsi="Times New Roman" w:cs="Times New Roman"/>
            <w:sz w:val="24"/>
            <w:szCs w:val="24"/>
          </w:rPr>
          <w:t>)</w:t>
        </w:r>
      </w:ins>
      <w:r w:rsidR="00F64E0E">
        <w:rPr>
          <w:rFonts w:ascii="Times New Roman" w:hAnsi="Times New Roman" w:cs="Times New Roman"/>
          <w:sz w:val="24"/>
          <w:szCs w:val="24"/>
        </w:rPr>
        <w:t xml:space="preserve"> </w:t>
      </w:r>
      <w:r w:rsidR="002E1C52">
        <w:rPr>
          <w:rFonts w:ascii="Times New Roman" w:hAnsi="Times New Roman" w:cs="Times New Roman"/>
          <w:sz w:val="24"/>
          <w:szCs w:val="24"/>
        </w:rPr>
        <w:t>Both</w:t>
      </w:r>
      <w:r w:rsidR="00F64E0E">
        <w:rPr>
          <w:rFonts w:ascii="Times New Roman" w:hAnsi="Times New Roman" w:cs="Times New Roman"/>
          <w:sz w:val="24"/>
          <w:szCs w:val="24"/>
        </w:rPr>
        <w:t xml:space="preserve"> products can be produced by the same gene </w:t>
      </w:r>
      <w:r w:rsidR="00277A02">
        <w:rPr>
          <w:rFonts w:ascii="Times New Roman" w:hAnsi="Times New Roman" w:cs="Times New Roman"/>
          <w:sz w:val="24"/>
          <w:szCs w:val="24"/>
        </w:rPr>
        <w:t xml:space="preserve">(boxes) </w:t>
      </w:r>
      <w:r w:rsidR="00F64E0E">
        <w:rPr>
          <w:rFonts w:ascii="Times New Roman" w:hAnsi="Times New Roman" w:cs="Times New Roman"/>
          <w:sz w:val="24"/>
          <w:szCs w:val="24"/>
        </w:rPr>
        <w:t xml:space="preserve">via </w:t>
      </w:r>
      <w:r w:rsidR="00277A02">
        <w:rPr>
          <w:rFonts w:ascii="Times New Roman" w:hAnsi="Times New Roman" w:cs="Times New Roman"/>
          <w:sz w:val="24"/>
          <w:szCs w:val="24"/>
        </w:rPr>
        <w:t>alternative transcription, as illustrated by the</w:t>
      </w:r>
      <w:r w:rsidR="002E1C52">
        <w:rPr>
          <w:rFonts w:ascii="Times New Roman" w:hAnsi="Times New Roman" w:cs="Times New Roman"/>
          <w:sz w:val="24"/>
          <w:szCs w:val="24"/>
        </w:rPr>
        <w:t xml:space="preserve"> work of the</w:t>
      </w:r>
      <w:r w:rsidR="00277A02">
        <w:rPr>
          <w:rFonts w:ascii="Times New Roman" w:hAnsi="Times New Roman" w:cs="Times New Roman"/>
          <w:sz w:val="24"/>
          <w:szCs w:val="24"/>
        </w:rPr>
        <w:t xml:space="preserve"> Zanders and Du groups</w:t>
      </w:r>
      <w:r w:rsidR="002E1C52">
        <w:rPr>
          <w:rFonts w:ascii="Times New Roman" w:hAnsi="Times New Roman" w:cs="Times New Roman"/>
          <w:sz w:val="24"/>
          <w:szCs w:val="24"/>
        </w:rPr>
        <w:t xml:space="preserve"> in </w:t>
      </w:r>
      <w:r w:rsidR="002E1C52">
        <w:rPr>
          <w:rFonts w:ascii="Times New Roman" w:hAnsi="Times New Roman" w:cs="Times New Roman"/>
          <w:i/>
          <w:sz w:val="24"/>
          <w:szCs w:val="24"/>
        </w:rPr>
        <w:t xml:space="preserve">Schizosaccharomyces </w:t>
      </w:r>
      <w:r w:rsidR="002E1C52">
        <w:rPr>
          <w:rFonts w:ascii="Times New Roman" w:hAnsi="Times New Roman" w:cs="Times New Roman"/>
          <w:sz w:val="24"/>
          <w:szCs w:val="24"/>
        </w:rPr>
        <w:t>yeasts</w:t>
      </w:r>
      <w:r w:rsidR="00277A02">
        <w:rPr>
          <w:rFonts w:ascii="Times New Roman" w:hAnsi="Times New Roman" w:cs="Times New Roman"/>
          <w:sz w:val="24"/>
          <w:szCs w:val="24"/>
        </w:rPr>
        <w:t xml:space="preserve"> (Nuckolls et al., 2017; Hu et al., 2017). </w:t>
      </w:r>
      <w:ins w:id="55" w:author="John Shropshire" w:date="2017-06-01T20:13:00Z">
        <w:r w:rsidR="004B10EF">
          <w:rPr>
            <w:rFonts w:ascii="Times New Roman" w:hAnsi="Times New Roman" w:cs="Times New Roman"/>
            <w:sz w:val="24"/>
            <w:szCs w:val="24"/>
          </w:rPr>
          <w:t>(</w:t>
        </w:r>
        <w:r w:rsidR="004B10EF" w:rsidRPr="00601385">
          <w:rPr>
            <w:rFonts w:ascii="Times New Roman" w:hAnsi="Times New Roman" w:cs="Times New Roman"/>
            <w:b/>
            <w:sz w:val="24"/>
            <w:szCs w:val="24"/>
            <w:rPrChange w:id="56" w:author="John Shropshire" w:date="2017-06-01T20:2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</w:t>
        </w:r>
        <w:r w:rsidR="004B10EF"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r w:rsidR="00277A02">
        <w:rPr>
          <w:rFonts w:ascii="Times New Roman" w:hAnsi="Times New Roman" w:cs="Times New Roman"/>
          <w:sz w:val="24"/>
          <w:szCs w:val="24"/>
        </w:rPr>
        <w:t>Alternatively, different genes produce the poison and antidote</w:t>
      </w:r>
      <w:r w:rsidR="002E1C52">
        <w:rPr>
          <w:rFonts w:ascii="Times New Roman" w:hAnsi="Times New Roman" w:cs="Times New Roman"/>
          <w:sz w:val="24"/>
          <w:szCs w:val="24"/>
        </w:rPr>
        <w:t xml:space="preserve">, which is the case for the </w:t>
      </w:r>
      <w:r w:rsidR="002E1C52">
        <w:rPr>
          <w:rFonts w:ascii="Times New Roman" w:hAnsi="Times New Roman" w:cs="Times New Roman"/>
          <w:i/>
          <w:sz w:val="24"/>
          <w:szCs w:val="24"/>
        </w:rPr>
        <w:t xml:space="preserve">Neurospora </w:t>
      </w:r>
      <w:r w:rsidR="002E1C52">
        <w:rPr>
          <w:rFonts w:ascii="Times New Roman" w:hAnsi="Times New Roman" w:cs="Times New Roman"/>
          <w:sz w:val="24"/>
          <w:szCs w:val="24"/>
        </w:rPr>
        <w:t>spore killers</w:t>
      </w:r>
      <w:r w:rsidR="00277A02">
        <w:rPr>
          <w:rFonts w:ascii="Times New Roman" w:hAnsi="Times New Roman" w:cs="Times New Roman"/>
          <w:sz w:val="24"/>
          <w:szCs w:val="24"/>
        </w:rPr>
        <w:t xml:space="preserve"> (Hammond et al., 2012). </w:t>
      </w:r>
      <w:ins w:id="57" w:author="John Shropshire" w:date="2017-06-01T20:13:00Z">
        <w:r w:rsidR="004B10EF">
          <w:rPr>
            <w:rFonts w:ascii="Times New Roman" w:hAnsi="Times New Roman" w:cs="Times New Roman"/>
            <w:sz w:val="24"/>
            <w:szCs w:val="24"/>
          </w:rPr>
          <w:t xml:space="preserve">(C) </w:t>
        </w:r>
      </w:ins>
      <w:r w:rsidR="00277A02">
        <w:rPr>
          <w:rFonts w:ascii="Times New Roman" w:hAnsi="Times New Roman" w:cs="Times New Roman"/>
          <w:sz w:val="24"/>
          <w:szCs w:val="24"/>
        </w:rPr>
        <w:t xml:space="preserve">In </w:t>
      </w:r>
      <w:r w:rsidR="002E1C52">
        <w:rPr>
          <w:rFonts w:ascii="Times New Roman" w:hAnsi="Times New Roman" w:cs="Times New Roman"/>
          <w:sz w:val="24"/>
          <w:szCs w:val="24"/>
        </w:rPr>
        <w:t xml:space="preserve">the </w:t>
      </w:r>
      <w:r w:rsidR="00277A02">
        <w:rPr>
          <w:rFonts w:ascii="Times New Roman" w:hAnsi="Times New Roman" w:cs="Times New Roman"/>
          <w:sz w:val="24"/>
          <w:szCs w:val="24"/>
        </w:rPr>
        <w:t xml:space="preserve">killer-target model, a toxin is still produced but lethality occurs when the toxin interacts with specific </w:t>
      </w:r>
      <w:r w:rsidR="002732C2">
        <w:rPr>
          <w:rFonts w:ascii="Times New Roman" w:hAnsi="Times New Roman" w:cs="Times New Roman"/>
          <w:sz w:val="24"/>
          <w:szCs w:val="24"/>
        </w:rPr>
        <w:t xml:space="preserve">target </w:t>
      </w:r>
      <w:r w:rsidR="00277A02">
        <w:rPr>
          <w:rFonts w:ascii="Times New Roman" w:hAnsi="Times New Roman" w:cs="Times New Roman"/>
          <w:sz w:val="24"/>
          <w:szCs w:val="24"/>
        </w:rPr>
        <w:t>allele</w:t>
      </w:r>
      <w:r w:rsidR="002732C2">
        <w:rPr>
          <w:rFonts w:ascii="Times New Roman" w:hAnsi="Times New Roman" w:cs="Times New Roman"/>
          <w:sz w:val="24"/>
          <w:szCs w:val="24"/>
        </w:rPr>
        <w:t>s of another locus</w:t>
      </w:r>
      <w:r w:rsidR="002E1C52">
        <w:rPr>
          <w:rFonts w:ascii="Times New Roman" w:hAnsi="Times New Roman" w:cs="Times New Roman"/>
          <w:sz w:val="24"/>
          <w:szCs w:val="24"/>
        </w:rPr>
        <w:t xml:space="preserve">; an example of this model is offered by the </w:t>
      </w:r>
      <w:r w:rsidR="002732C2">
        <w:rPr>
          <w:rFonts w:ascii="Times New Roman" w:hAnsi="Times New Roman" w:cs="Times New Roman"/>
          <w:sz w:val="24"/>
          <w:szCs w:val="24"/>
        </w:rPr>
        <w:t>segregation</w:t>
      </w:r>
      <w:r w:rsidR="002E1C52">
        <w:rPr>
          <w:rFonts w:ascii="Times New Roman" w:hAnsi="Times New Roman" w:cs="Times New Roman"/>
          <w:sz w:val="24"/>
          <w:szCs w:val="24"/>
        </w:rPr>
        <w:t xml:space="preserve"> distorter system in </w:t>
      </w:r>
      <w:r w:rsidR="002E1C52">
        <w:rPr>
          <w:rFonts w:ascii="Times New Roman" w:hAnsi="Times New Roman" w:cs="Times New Roman"/>
          <w:i/>
          <w:sz w:val="24"/>
          <w:szCs w:val="24"/>
        </w:rPr>
        <w:t>Drosophila</w:t>
      </w:r>
      <w:r w:rsidR="00277A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77A02" w:rsidRPr="001E0E38">
        <w:rPr>
          <w:rFonts w:ascii="Times New Roman" w:hAnsi="Times New Roman" w:cs="Times New Roman"/>
          <w:sz w:val="24"/>
          <w:szCs w:val="24"/>
        </w:rPr>
        <w:t>Larracuente</w:t>
      </w:r>
      <w:proofErr w:type="spellEnd"/>
      <w:r w:rsidR="00277A02">
        <w:rPr>
          <w:rFonts w:ascii="Times New Roman" w:hAnsi="Times New Roman" w:cs="Times New Roman"/>
          <w:sz w:val="24"/>
          <w:szCs w:val="24"/>
        </w:rPr>
        <w:t xml:space="preserve"> et al., 2012). </w:t>
      </w:r>
    </w:p>
    <w:p w14:paraId="181C3A6C" w14:textId="77777777" w:rsidR="006F3B26" w:rsidRDefault="006F3B26" w:rsidP="0083212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C98B6" w14:textId="77777777" w:rsidR="004E1CAF" w:rsidRDefault="004E1CAF" w:rsidP="0083212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CAF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0CFB722F" w14:textId="4D763CF5" w:rsidR="00973AD5" w:rsidRDefault="00973AD5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Burt, A.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Trivers</w:t>
      </w:r>
      <w:proofErr w:type="spellEnd"/>
      <w:r>
        <w:rPr>
          <w:rFonts w:ascii="Times New Roman" w:hAnsi="Times New Roman" w:cs="Times New Roman"/>
          <w:sz w:val="24"/>
          <w:szCs w:val="24"/>
        </w:rPr>
        <w:t>, R. (2006</w:t>
      </w:r>
      <w:r w:rsidRPr="00973AD5">
        <w:rPr>
          <w:rFonts w:ascii="Times New Roman" w:hAnsi="Times New Roman" w:cs="Times New Roman"/>
          <w:sz w:val="24"/>
          <w:szCs w:val="24"/>
        </w:rPr>
        <w:t>). Genes in conflict: the biology of selfish genetic elements. Harvard University Press.</w:t>
      </w:r>
    </w:p>
    <w:p w14:paraId="4C0D63F6" w14:textId="223DA796" w:rsidR="00467620" w:rsidRDefault="00467620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7620">
        <w:rPr>
          <w:rFonts w:ascii="Times New Roman" w:hAnsi="Times New Roman" w:cs="Times New Roman"/>
          <w:sz w:val="24"/>
          <w:szCs w:val="24"/>
        </w:rPr>
        <w:lastRenderedPageBreak/>
        <w:t>Grognet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P., </w:t>
      </w:r>
      <w:proofErr w:type="spellStart"/>
      <w:r w:rsidRPr="00467620">
        <w:rPr>
          <w:rFonts w:ascii="Times New Roman" w:hAnsi="Times New Roman" w:cs="Times New Roman"/>
          <w:sz w:val="24"/>
          <w:szCs w:val="24"/>
        </w:rPr>
        <w:t>Lalucque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H., </w:t>
      </w:r>
      <w:proofErr w:type="spellStart"/>
      <w:r w:rsidRPr="00467620">
        <w:rPr>
          <w:rFonts w:ascii="Times New Roman" w:hAnsi="Times New Roman" w:cs="Times New Roman"/>
          <w:sz w:val="24"/>
          <w:szCs w:val="24"/>
        </w:rPr>
        <w:t>Malagnac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F., &amp; </w:t>
      </w:r>
      <w:proofErr w:type="spellStart"/>
      <w:r w:rsidRPr="00467620">
        <w:rPr>
          <w:rFonts w:ascii="Times New Roman" w:hAnsi="Times New Roman" w:cs="Times New Roman"/>
          <w:sz w:val="24"/>
          <w:szCs w:val="24"/>
        </w:rPr>
        <w:t>Silar</w:t>
      </w:r>
      <w:proofErr w:type="spellEnd"/>
      <w:r w:rsidRPr="00467620">
        <w:rPr>
          <w:rFonts w:ascii="Times New Roman" w:hAnsi="Times New Roman" w:cs="Times New Roman"/>
          <w:sz w:val="24"/>
          <w:szCs w:val="24"/>
        </w:rPr>
        <w:t xml:space="preserve">, P. (2014). Genes that bias Mendelian segregation. </w:t>
      </w:r>
      <w:r w:rsidRPr="00467620">
        <w:rPr>
          <w:rFonts w:ascii="Times New Roman" w:hAnsi="Times New Roman" w:cs="Times New Roman"/>
          <w:i/>
          <w:sz w:val="24"/>
          <w:szCs w:val="24"/>
        </w:rPr>
        <w:t>PLoS Genetics</w:t>
      </w:r>
      <w:r w:rsidRPr="00467620">
        <w:rPr>
          <w:rFonts w:ascii="Times New Roman" w:hAnsi="Times New Roman" w:cs="Times New Roman"/>
          <w:sz w:val="24"/>
          <w:szCs w:val="24"/>
        </w:rPr>
        <w:t xml:space="preserve">, </w:t>
      </w:r>
      <w:r w:rsidRPr="001E0E38">
        <w:rPr>
          <w:rFonts w:ascii="Times New Roman" w:hAnsi="Times New Roman" w:cs="Times New Roman"/>
          <w:i/>
          <w:sz w:val="24"/>
          <w:szCs w:val="24"/>
        </w:rPr>
        <w:t>10</w:t>
      </w:r>
      <w:r w:rsidRPr="00467620">
        <w:rPr>
          <w:rFonts w:ascii="Times New Roman" w:hAnsi="Times New Roman" w:cs="Times New Roman"/>
          <w:sz w:val="24"/>
          <w:szCs w:val="24"/>
        </w:rPr>
        <w:t>(5), e1004387.</w:t>
      </w:r>
    </w:p>
    <w:p w14:paraId="3252F957" w14:textId="1293F017" w:rsidR="0005252D" w:rsidRDefault="0005252D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5252D">
        <w:rPr>
          <w:rFonts w:ascii="Times New Roman" w:hAnsi="Times New Roman" w:cs="Times New Roman"/>
          <w:sz w:val="24"/>
          <w:szCs w:val="24"/>
        </w:rPr>
        <w:t xml:space="preserve">Hammond, T. M., </w:t>
      </w:r>
      <w:proofErr w:type="spellStart"/>
      <w:r w:rsidRPr="0005252D">
        <w:rPr>
          <w:rFonts w:ascii="Times New Roman" w:hAnsi="Times New Roman" w:cs="Times New Roman"/>
          <w:sz w:val="24"/>
          <w:szCs w:val="24"/>
        </w:rPr>
        <w:t>Rehard</w:t>
      </w:r>
      <w:proofErr w:type="spellEnd"/>
      <w:r w:rsidRPr="0005252D">
        <w:rPr>
          <w:rFonts w:ascii="Times New Roman" w:hAnsi="Times New Roman" w:cs="Times New Roman"/>
          <w:sz w:val="24"/>
          <w:szCs w:val="24"/>
        </w:rPr>
        <w:t xml:space="preserve">, D. G., Xiao, H., &amp; </w:t>
      </w:r>
      <w:proofErr w:type="spellStart"/>
      <w:r w:rsidRPr="0005252D">
        <w:rPr>
          <w:rFonts w:ascii="Times New Roman" w:hAnsi="Times New Roman" w:cs="Times New Roman"/>
          <w:sz w:val="24"/>
          <w:szCs w:val="24"/>
        </w:rPr>
        <w:t>Shiu</w:t>
      </w:r>
      <w:proofErr w:type="spellEnd"/>
      <w:r w:rsidRPr="0005252D">
        <w:rPr>
          <w:rFonts w:ascii="Times New Roman" w:hAnsi="Times New Roman" w:cs="Times New Roman"/>
          <w:sz w:val="24"/>
          <w:szCs w:val="24"/>
        </w:rPr>
        <w:t xml:space="preserve">, P. K. (2012). Molecular dissection of </w:t>
      </w:r>
      <w:r w:rsidRPr="006F3B26">
        <w:rPr>
          <w:rFonts w:ascii="Times New Roman" w:hAnsi="Times New Roman" w:cs="Times New Roman"/>
          <w:i/>
          <w:sz w:val="24"/>
          <w:szCs w:val="24"/>
        </w:rPr>
        <w:t>Neurospora</w:t>
      </w:r>
      <w:r w:rsidRPr="0005252D">
        <w:rPr>
          <w:rFonts w:ascii="Times New Roman" w:hAnsi="Times New Roman" w:cs="Times New Roman"/>
          <w:sz w:val="24"/>
          <w:szCs w:val="24"/>
        </w:rPr>
        <w:t xml:space="preserve"> Spore killer meiotic drive elements. </w:t>
      </w:r>
      <w:r w:rsidRPr="006F3B26">
        <w:rPr>
          <w:rFonts w:ascii="Times New Roman" w:hAnsi="Times New Roman" w:cs="Times New Roman"/>
          <w:i/>
          <w:sz w:val="24"/>
          <w:szCs w:val="24"/>
        </w:rPr>
        <w:t>Proceedings of the National Academy of Sciences</w:t>
      </w:r>
      <w:r w:rsidRPr="0005252D">
        <w:rPr>
          <w:rFonts w:ascii="Times New Roman" w:hAnsi="Times New Roman" w:cs="Times New Roman"/>
          <w:sz w:val="24"/>
          <w:szCs w:val="24"/>
        </w:rPr>
        <w:t>, 109(30), 12093-12098.</w:t>
      </w:r>
    </w:p>
    <w:p w14:paraId="2558367D" w14:textId="333325A7" w:rsidR="0053536B" w:rsidRDefault="0053536B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Hu, W., Jiang, Z., </w:t>
      </w:r>
      <w:proofErr w:type="spellStart"/>
      <w:r>
        <w:rPr>
          <w:rFonts w:ascii="Times New Roman" w:hAnsi="Times New Roman" w:cs="Times New Roman"/>
          <w:sz w:val="24"/>
          <w:szCs w:val="24"/>
        </w:rPr>
        <w:t>Sou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F., Zheng, J., He, W., </w:t>
      </w:r>
      <w:r w:rsidR="00817338">
        <w:rPr>
          <w:rFonts w:ascii="Times New Roman" w:hAnsi="Times New Roman" w:cs="Times New Roman"/>
          <w:sz w:val="24"/>
          <w:szCs w:val="24"/>
        </w:rPr>
        <w:t xml:space="preserve">&amp; Du. L. (2017). A large gene family in fission yeast encodes spore killers that subvert Mendel’s law. </w:t>
      </w:r>
      <w:r w:rsidR="00817338" w:rsidRPr="00817338">
        <w:rPr>
          <w:rFonts w:ascii="Times New Roman" w:hAnsi="Times New Roman" w:cs="Times New Roman"/>
          <w:i/>
          <w:sz w:val="24"/>
          <w:szCs w:val="24"/>
        </w:rPr>
        <w:t>eLife</w:t>
      </w:r>
    </w:p>
    <w:p w14:paraId="4C3839D4" w14:textId="771E0B95" w:rsidR="001E0E38" w:rsidRPr="001E0E38" w:rsidRDefault="001E0E38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E38">
        <w:rPr>
          <w:rFonts w:ascii="Times New Roman" w:hAnsi="Times New Roman" w:cs="Times New Roman"/>
          <w:sz w:val="24"/>
          <w:szCs w:val="24"/>
        </w:rPr>
        <w:t>Larracuente</w:t>
      </w:r>
      <w:proofErr w:type="spellEnd"/>
      <w:r w:rsidRPr="001E0E38">
        <w:rPr>
          <w:rFonts w:ascii="Times New Roman" w:hAnsi="Times New Roman" w:cs="Times New Roman"/>
          <w:sz w:val="24"/>
          <w:szCs w:val="24"/>
        </w:rPr>
        <w:t xml:space="preserve">, A. M., &amp; Presgraves, D. C. (2012). The selfish Segregation Distorter gene complex of </w:t>
      </w:r>
      <w:r w:rsidRPr="001E0E38">
        <w:rPr>
          <w:rFonts w:ascii="Times New Roman" w:hAnsi="Times New Roman" w:cs="Times New Roman"/>
          <w:i/>
          <w:sz w:val="24"/>
          <w:szCs w:val="24"/>
        </w:rPr>
        <w:t>Drosophila melanogaster</w:t>
      </w:r>
      <w:r w:rsidRPr="001E0E38">
        <w:rPr>
          <w:rFonts w:ascii="Times New Roman" w:hAnsi="Times New Roman" w:cs="Times New Roman"/>
          <w:sz w:val="24"/>
          <w:szCs w:val="24"/>
        </w:rPr>
        <w:t xml:space="preserve">. </w:t>
      </w:r>
      <w:r w:rsidRPr="001E0E38">
        <w:rPr>
          <w:rFonts w:ascii="Times New Roman" w:hAnsi="Times New Roman" w:cs="Times New Roman"/>
          <w:i/>
          <w:sz w:val="24"/>
          <w:szCs w:val="24"/>
        </w:rPr>
        <w:t>Genetics</w:t>
      </w:r>
      <w:r w:rsidRPr="001E0E38">
        <w:rPr>
          <w:rFonts w:ascii="Times New Roman" w:hAnsi="Times New Roman" w:cs="Times New Roman"/>
          <w:sz w:val="24"/>
          <w:szCs w:val="24"/>
        </w:rPr>
        <w:t xml:space="preserve">, </w:t>
      </w:r>
      <w:r w:rsidRPr="001E0E38">
        <w:rPr>
          <w:rFonts w:ascii="Times New Roman" w:hAnsi="Times New Roman" w:cs="Times New Roman"/>
          <w:i/>
          <w:sz w:val="24"/>
          <w:szCs w:val="24"/>
        </w:rPr>
        <w:t>192</w:t>
      </w:r>
      <w:r w:rsidRPr="001E0E38">
        <w:rPr>
          <w:rFonts w:ascii="Times New Roman" w:hAnsi="Times New Roman" w:cs="Times New Roman"/>
          <w:sz w:val="24"/>
          <w:szCs w:val="24"/>
        </w:rPr>
        <w:t>(1), 33-53.</w:t>
      </w:r>
    </w:p>
    <w:p w14:paraId="442F22D7" w14:textId="77777777" w:rsidR="00817338" w:rsidRDefault="00817338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17338">
        <w:rPr>
          <w:rFonts w:ascii="Times New Roman" w:hAnsi="Times New Roman" w:cs="Times New Roman"/>
          <w:sz w:val="24"/>
          <w:szCs w:val="24"/>
        </w:rPr>
        <w:t xml:space="preserve">Mendel, G. (1866).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Versuche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Pflanzen-Hybriden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Verhandlungen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des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naturforschenden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Vereines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Bru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, Bd. IV for das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Jahr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 xml:space="preserve"> 1865, </w:t>
      </w:r>
      <w:proofErr w:type="spellStart"/>
      <w:r w:rsidRPr="00817338">
        <w:rPr>
          <w:rFonts w:ascii="Times New Roman" w:hAnsi="Times New Roman" w:cs="Times New Roman"/>
          <w:sz w:val="24"/>
          <w:szCs w:val="24"/>
        </w:rPr>
        <w:t>Abhandlungen</w:t>
      </w:r>
      <w:proofErr w:type="spellEnd"/>
      <w:r w:rsidRPr="00817338">
        <w:rPr>
          <w:rFonts w:ascii="Times New Roman" w:hAnsi="Times New Roman" w:cs="Times New Roman"/>
          <w:sz w:val="24"/>
          <w:szCs w:val="24"/>
        </w:rPr>
        <w:t>, 3–47. </w:t>
      </w:r>
      <w:r w:rsidRPr="00817338">
        <w:rPr>
          <w:rFonts w:ascii="Times New Roman" w:hAnsi="Times New Roman" w:cs="Times New Roman"/>
          <w:i/>
          <w:iCs/>
          <w:sz w:val="24"/>
          <w:szCs w:val="24"/>
        </w:rPr>
        <w:t>Genetic Theory</w:t>
      </w:r>
      <w:r w:rsidRPr="00817338">
        <w:rPr>
          <w:rFonts w:ascii="Times New Roman" w:hAnsi="Times New Roman" w:cs="Times New Roman"/>
          <w:sz w:val="24"/>
          <w:szCs w:val="24"/>
        </w:rPr>
        <w:t>, </w:t>
      </w:r>
      <w:r w:rsidRPr="00817338">
        <w:rPr>
          <w:rFonts w:ascii="Times New Roman" w:hAnsi="Times New Roman" w:cs="Times New Roman"/>
          <w:i/>
          <w:iCs/>
          <w:sz w:val="24"/>
          <w:szCs w:val="24"/>
        </w:rPr>
        <w:t>295</w:t>
      </w:r>
      <w:r w:rsidRPr="00817338">
        <w:rPr>
          <w:rFonts w:ascii="Times New Roman" w:hAnsi="Times New Roman" w:cs="Times New Roman"/>
          <w:sz w:val="24"/>
          <w:szCs w:val="24"/>
        </w:rPr>
        <w:t>, 3-47.</w:t>
      </w:r>
    </w:p>
    <w:p w14:paraId="5F586C3E" w14:textId="6000FDAD" w:rsidR="0053536B" w:rsidRDefault="0053536B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Nuckolls, N. L., Nunez, A.B., </w:t>
      </w:r>
      <w:proofErr w:type="spellStart"/>
      <w:r>
        <w:rPr>
          <w:rFonts w:ascii="Times New Roman" w:hAnsi="Times New Roman" w:cs="Times New Roman"/>
          <w:sz w:val="24"/>
          <w:szCs w:val="24"/>
        </w:rPr>
        <w:t>Eickbush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T., Young, J.M., Lange, J.J., Yu, J.S., Smith, G.R.,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Jaspersen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S.L., Malik H.S., &amp; Zanders S.E. (2017). </w:t>
      </w:r>
      <w:r w:rsidRPr="0053536B">
        <w:rPr>
          <w:rFonts w:ascii="Times New Roman" w:hAnsi="Times New Roman" w:cs="Times New Roman"/>
          <w:i/>
          <w:sz w:val="24"/>
          <w:szCs w:val="24"/>
        </w:rPr>
        <w:t>wtf</w:t>
      </w:r>
      <w:r>
        <w:rPr>
          <w:rFonts w:ascii="Times New Roman" w:hAnsi="Times New Roman" w:cs="Times New Roman"/>
          <w:sz w:val="24"/>
          <w:szCs w:val="24"/>
        </w:rPr>
        <w:t xml:space="preserve"> genes are prolific dual poison-antidote meiotic drivers. </w:t>
      </w:r>
      <w:r w:rsidRPr="0053536B">
        <w:rPr>
          <w:rFonts w:ascii="Times New Roman" w:hAnsi="Times New Roman" w:cs="Times New Roman"/>
          <w:i/>
          <w:sz w:val="24"/>
          <w:szCs w:val="24"/>
        </w:rPr>
        <w:t>eLife</w:t>
      </w:r>
    </w:p>
    <w:p w14:paraId="2110AF9D" w14:textId="6744510F" w:rsidR="004D210B" w:rsidRPr="00973AD5" w:rsidRDefault="004D210B" w:rsidP="0083212E">
      <w:pPr>
        <w:spacing w:line="48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4D210B">
        <w:rPr>
          <w:rFonts w:ascii="Times New Roman" w:hAnsi="Times New Roman" w:cs="Times New Roman"/>
          <w:sz w:val="24"/>
          <w:szCs w:val="24"/>
        </w:rPr>
        <w:t xml:space="preserve">Zanders, S. E., </w:t>
      </w:r>
      <w:proofErr w:type="spellStart"/>
      <w:r w:rsidRPr="004D210B">
        <w:rPr>
          <w:rFonts w:ascii="Times New Roman" w:hAnsi="Times New Roman" w:cs="Times New Roman"/>
          <w:sz w:val="24"/>
          <w:szCs w:val="24"/>
        </w:rPr>
        <w:t>Eickbush</w:t>
      </w:r>
      <w:proofErr w:type="spellEnd"/>
      <w:r w:rsidRPr="004D210B">
        <w:rPr>
          <w:rFonts w:ascii="Times New Roman" w:hAnsi="Times New Roman" w:cs="Times New Roman"/>
          <w:sz w:val="24"/>
          <w:szCs w:val="24"/>
        </w:rPr>
        <w:t>, M. T., Jonathan, S. Y., Kang, J. W., Fowler, K. R., Smith, G. R., &amp; Malik, H. S. (2014). Genome rearrangements and pervasive meiotic drive cause hybrid infertility in fission yeast. </w:t>
      </w:r>
      <w:r>
        <w:rPr>
          <w:rFonts w:ascii="Times New Roman" w:hAnsi="Times New Roman" w:cs="Times New Roman"/>
          <w:i/>
          <w:iCs/>
          <w:sz w:val="24"/>
          <w:szCs w:val="24"/>
        </w:rPr>
        <w:t>eL</w:t>
      </w:r>
      <w:r w:rsidRPr="004D210B">
        <w:rPr>
          <w:rFonts w:ascii="Times New Roman" w:hAnsi="Times New Roman" w:cs="Times New Roman"/>
          <w:i/>
          <w:iCs/>
          <w:sz w:val="24"/>
          <w:szCs w:val="24"/>
        </w:rPr>
        <w:t>ife</w:t>
      </w:r>
      <w:r w:rsidRPr="004D210B">
        <w:rPr>
          <w:rFonts w:ascii="Times New Roman" w:hAnsi="Times New Roman" w:cs="Times New Roman"/>
          <w:sz w:val="24"/>
          <w:szCs w:val="24"/>
        </w:rPr>
        <w:t>, </w:t>
      </w:r>
      <w:r w:rsidRPr="004D210B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D210B">
        <w:rPr>
          <w:rFonts w:ascii="Times New Roman" w:hAnsi="Times New Roman" w:cs="Times New Roman"/>
          <w:sz w:val="24"/>
          <w:szCs w:val="24"/>
        </w:rPr>
        <w:t>, e02630.</w:t>
      </w:r>
    </w:p>
    <w:sectPr w:rsidR="004D210B" w:rsidRPr="00973AD5" w:rsidSect="00A774E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8" w:author="John Shropshire" w:date="2017-05-30T12:40:00Z" w:initials="JS">
    <w:p w14:paraId="2B80CA74" w14:textId="4DC30F94" w:rsidR="00E92538" w:rsidRDefault="00E92538">
      <w:pPr>
        <w:pStyle w:val="CommentText"/>
      </w:pPr>
      <w:r>
        <w:rPr>
          <w:rStyle w:val="CommentReference"/>
        </w:rPr>
        <w:annotationRef/>
      </w:r>
      <w:r>
        <w:t xml:space="preserve">Is there a citation for this? </w:t>
      </w:r>
    </w:p>
  </w:comment>
  <w:comment w:id="29" w:author="rokasa" w:date="2017-06-01T17:59:00Z" w:initials="r">
    <w:p w14:paraId="56D0EE69" w14:textId="6603FCEE" w:rsidR="006E72F3" w:rsidRDefault="006E72F3">
      <w:pPr>
        <w:pStyle w:val="CommentText"/>
      </w:pPr>
      <w:r>
        <w:rPr>
          <w:rStyle w:val="CommentReference"/>
        </w:rPr>
        <w:annotationRef/>
      </w:r>
      <w:r>
        <w:t>I’ll take a look and see what I can find. I wrote this because all 3 reviewers of the paper disagreed with the Zanders paper’s nomenclature.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80CA74" w15:done="0"/>
  <w15:commentEx w15:paraId="56D0EE69" w15:paraIdParent="2B80CA7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8332A"/>
    <w:multiLevelType w:val="hybridMultilevel"/>
    <w:tmpl w:val="FDE6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04E7C"/>
    <w:multiLevelType w:val="hybridMultilevel"/>
    <w:tmpl w:val="73E45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Shropshire">
    <w15:presenceInfo w15:providerId="Windows Live" w15:userId="f36fca3c0997b390"/>
  </w15:person>
  <w15:person w15:author="rokasa">
    <w15:presenceInfo w15:providerId="None" w15:userId="roka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EC"/>
    <w:rsid w:val="0003159A"/>
    <w:rsid w:val="00036DB9"/>
    <w:rsid w:val="0005252D"/>
    <w:rsid w:val="00056655"/>
    <w:rsid w:val="0006214D"/>
    <w:rsid w:val="00085C7B"/>
    <w:rsid w:val="000F3EF2"/>
    <w:rsid w:val="00106E77"/>
    <w:rsid w:val="001164D0"/>
    <w:rsid w:val="00196350"/>
    <w:rsid w:val="001E0E38"/>
    <w:rsid w:val="001E4810"/>
    <w:rsid w:val="00200F74"/>
    <w:rsid w:val="0021176B"/>
    <w:rsid w:val="00253446"/>
    <w:rsid w:val="0026131D"/>
    <w:rsid w:val="002732C2"/>
    <w:rsid w:val="00277A02"/>
    <w:rsid w:val="002E1C52"/>
    <w:rsid w:val="002E55CE"/>
    <w:rsid w:val="0033438F"/>
    <w:rsid w:val="00335A33"/>
    <w:rsid w:val="00371AE4"/>
    <w:rsid w:val="003B147E"/>
    <w:rsid w:val="003C1D4B"/>
    <w:rsid w:val="0040201F"/>
    <w:rsid w:val="00404440"/>
    <w:rsid w:val="00413ABC"/>
    <w:rsid w:val="0042391A"/>
    <w:rsid w:val="004467C4"/>
    <w:rsid w:val="00452F28"/>
    <w:rsid w:val="0046321A"/>
    <w:rsid w:val="00467620"/>
    <w:rsid w:val="004B10EF"/>
    <w:rsid w:val="004B3DC1"/>
    <w:rsid w:val="004D210B"/>
    <w:rsid w:val="004E1CAF"/>
    <w:rsid w:val="00507E3C"/>
    <w:rsid w:val="00530CFF"/>
    <w:rsid w:val="0053536B"/>
    <w:rsid w:val="00537DD6"/>
    <w:rsid w:val="00561436"/>
    <w:rsid w:val="005637A0"/>
    <w:rsid w:val="00593668"/>
    <w:rsid w:val="005C441A"/>
    <w:rsid w:val="005C73C7"/>
    <w:rsid w:val="005E1E4F"/>
    <w:rsid w:val="00601385"/>
    <w:rsid w:val="0066239F"/>
    <w:rsid w:val="006C2CA5"/>
    <w:rsid w:val="006E72F3"/>
    <w:rsid w:val="006F3125"/>
    <w:rsid w:val="006F3B26"/>
    <w:rsid w:val="00702E15"/>
    <w:rsid w:val="00716EF7"/>
    <w:rsid w:val="00744590"/>
    <w:rsid w:val="007568CF"/>
    <w:rsid w:val="007B33C7"/>
    <w:rsid w:val="008044D1"/>
    <w:rsid w:val="00817338"/>
    <w:rsid w:val="00823F3A"/>
    <w:rsid w:val="0083212E"/>
    <w:rsid w:val="00842BDB"/>
    <w:rsid w:val="00895E71"/>
    <w:rsid w:val="008A317A"/>
    <w:rsid w:val="008C5E93"/>
    <w:rsid w:val="008F5D28"/>
    <w:rsid w:val="0092586B"/>
    <w:rsid w:val="00973AD5"/>
    <w:rsid w:val="0099330C"/>
    <w:rsid w:val="009C3689"/>
    <w:rsid w:val="00A26660"/>
    <w:rsid w:val="00A27AAC"/>
    <w:rsid w:val="00A4773D"/>
    <w:rsid w:val="00A774EC"/>
    <w:rsid w:val="00AB7E7B"/>
    <w:rsid w:val="00B24AAB"/>
    <w:rsid w:val="00B311F1"/>
    <w:rsid w:val="00B440ED"/>
    <w:rsid w:val="00B55723"/>
    <w:rsid w:val="00B87C6C"/>
    <w:rsid w:val="00BE79CC"/>
    <w:rsid w:val="00C21F8F"/>
    <w:rsid w:val="00CD0F4A"/>
    <w:rsid w:val="00CE37CF"/>
    <w:rsid w:val="00D149AD"/>
    <w:rsid w:val="00D2188B"/>
    <w:rsid w:val="00D474BD"/>
    <w:rsid w:val="00D6384F"/>
    <w:rsid w:val="00DB0B5B"/>
    <w:rsid w:val="00DE4608"/>
    <w:rsid w:val="00E2223D"/>
    <w:rsid w:val="00E57FDF"/>
    <w:rsid w:val="00E92538"/>
    <w:rsid w:val="00E92884"/>
    <w:rsid w:val="00EC5D37"/>
    <w:rsid w:val="00F06873"/>
    <w:rsid w:val="00F06FC0"/>
    <w:rsid w:val="00F54DAC"/>
    <w:rsid w:val="00F64E0E"/>
    <w:rsid w:val="00F9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6B4D"/>
  <w15:chartTrackingRefBased/>
  <w15:docId w15:val="{86C60F00-BE7D-452B-A910-CB90209C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774EC"/>
  </w:style>
  <w:style w:type="paragraph" w:styleId="ListParagraph">
    <w:name w:val="List Paragraph"/>
    <w:basedOn w:val="Normal"/>
    <w:uiPriority w:val="34"/>
    <w:qFormat/>
    <w:rsid w:val="00A774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E1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1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1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1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1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CA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0CF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534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Shropshire</dc:creator>
  <cp:keywords/>
  <dc:description/>
  <cp:lastModifiedBy>John Shropshire</cp:lastModifiedBy>
  <cp:revision>2</cp:revision>
  <dcterms:created xsi:type="dcterms:W3CDTF">2017-06-02T02:05:00Z</dcterms:created>
  <dcterms:modified xsi:type="dcterms:W3CDTF">2017-06-02T02:05:00Z</dcterms:modified>
</cp:coreProperties>
</file>