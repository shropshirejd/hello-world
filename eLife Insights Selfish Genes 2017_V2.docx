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EE42C" w14:textId="47EA21C1" w:rsidR="00E57FDF" w:rsidRDefault="004467C4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1E4810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044D1">
        <w:rPr>
          <w:rFonts w:ascii="Times New Roman" w:hAnsi="Times New Roman" w:cs="Times New Roman"/>
          <w:b/>
          <w:sz w:val="24"/>
          <w:szCs w:val="24"/>
        </w:rPr>
        <w:t xml:space="preserve">gene </w:t>
      </w:r>
      <w:r w:rsidR="001E4810">
        <w:rPr>
          <w:rFonts w:ascii="Times New Roman" w:hAnsi="Times New Roman" w:cs="Times New Roman"/>
          <w:b/>
          <w:sz w:val="24"/>
          <w:szCs w:val="24"/>
        </w:rPr>
        <w:t>family that cheats Mendel</w:t>
      </w:r>
    </w:p>
    <w:p w14:paraId="39ACE7E4" w14:textId="77777777" w:rsidR="0042391A" w:rsidRPr="004E1CAF" w:rsidRDefault="0042391A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9419FD" w14:textId="77777777" w:rsidR="00A774EC" w:rsidRPr="00A774EC" w:rsidRDefault="004467C4" w:rsidP="008321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4467C4">
        <w:rPr>
          <w:rFonts w:ascii="Times New Roman" w:hAnsi="Times New Roman" w:cs="Times New Roman"/>
          <w:b/>
          <w:sz w:val="24"/>
          <w:szCs w:val="24"/>
        </w:rPr>
        <w:t>Authors: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74EC" w:rsidRPr="00A774EC">
        <w:rPr>
          <w:rFonts w:ascii="Times New Roman" w:hAnsi="Times New Roman" w:cs="Times New Roman"/>
          <w:sz w:val="24"/>
          <w:szCs w:val="24"/>
        </w:rPr>
        <w:t>J. Dylan Shropshire</w:t>
      </w:r>
      <w:r w:rsidR="00A774EC" w:rsidRPr="00A774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774EC" w:rsidRPr="00A774EC">
        <w:rPr>
          <w:rFonts w:ascii="Times New Roman" w:hAnsi="Times New Roman" w:cs="Times New Roman"/>
          <w:sz w:val="24"/>
          <w:szCs w:val="24"/>
        </w:rPr>
        <w:t xml:space="preserve"> and Antonis Rokas</w:t>
      </w:r>
      <w:r w:rsidR="00A774EC" w:rsidRPr="00A774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3212E">
        <w:rPr>
          <w:rFonts w:ascii="Times New Roman" w:hAnsi="Times New Roman" w:cs="Times New Roman"/>
          <w:sz w:val="24"/>
          <w:szCs w:val="24"/>
          <w:vertAlign w:val="superscript"/>
        </w:rPr>
        <w:t>,2</w:t>
      </w:r>
    </w:p>
    <w:p w14:paraId="2BB5ECFB" w14:textId="77777777" w:rsidR="0083212E" w:rsidRDefault="0083212E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Affiliations: </w:t>
      </w:r>
    </w:p>
    <w:p w14:paraId="7D512C93" w14:textId="77777777" w:rsidR="00A774EC" w:rsidRPr="0083212E" w:rsidRDefault="00A774EC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4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774EC">
        <w:rPr>
          <w:rFonts w:ascii="Times New Roman" w:hAnsi="Times New Roman" w:cs="Times New Roman"/>
          <w:sz w:val="24"/>
          <w:szCs w:val="24"/>
        </w:rPr>
        <w:t>Department of Biological Sciences</w:t>
      </w:r>
      <w:r w:rsidR="004467C4">
        <w:rPr>
          <w:rFonts w:ascii="Times New Roman" w:hAnsi="Times New Roman" w:cs="Times New Roman"/>
          <w:sz w:val="24"/>
          <w:szCs w:val="24"/>
        </w:rPr>
        <w:t>, Vanderbilt University, Nashville, TN 37235, USA</w:t>
      </w:r>
    </w:p>
    <w:p w14:paraId="2E2809FA" w14:textId="77777777" w:rsidR="004467C4" w:rsidRPr="0083212E" w:rsidRDefault="0083212E" w:rsidP="008321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Department of Biomedical Informatics, Vanderbilt University, Nashville, TN 37235, USA</w:t>
      </w:r>
    </w:p>
    <w:p w14:paraId="511377FD" w14:textId="77777777" w:rsidR="00A774EC" w:rsidRDefault="004E1CAF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CAF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72EEF947" w14:textId="70E65D86" w:rsidR="004E1CAF" w:rsidRPr="004E1CAF" w:rsidRDefault="0042391A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Genes in the </w:t>
      </w:r>
      <w:r w:rsidR="0083212E" w:rsidRPr="0083212E">
        <w:rPr>
          <w:rFonts w:ascii="Times New Roman" w:hAnsi="Times New Roman" w:cs="Times New Roman"/>
          <w:b/>
          <w:i/>
          <w:sz w:val="24"/>
          <w:szCs w:val="24"/>
        </w:rPr>
        <w:t>wtf</w:t>
      </w:r>
      <w:r w:rsidR="0083212E">
        <w:rPr>
          <w:rFonts w:ascii="Times New Roman" w:hAnsi="Times New Roman" w:cs="Times New Roman"/>
          <w:b/>
          <w:sz w:val="24"/>
          <w:szCs w:val="24"/>
        </w:rPr>
        <w:t xml:space="preserve"> family</w:t>
      </w:r>
      <w:r w:rsidR="0092586B">
        <w:rPr>
          <w:rFonts w:ascii="Times New Roman" w:hAnsi="Times New Roman" w:cs="Times New Roman"/>
          <w:b/>
          <w:sz w:val="24"/>
          <w:szCs w:val="24"/>
        </w:rPr>
        <w:t xml:space="preserve"> </w:t>
      </w:r>
      <w:del w:id="0" w:author="John Shropshire" w:date="2017-06-01T12:24:00Z">
        <w:r w:rsidDel="00277A02">
          <w:rPr>
            <w:rFonts w:ascii="Times New Roman" w:hAnsi="Times New Roman" w:cs="Times New Roman"/>
            <w:b/>
            <w:sz w:val="24"/>
            <w:szCs w:val="24"/>
          </w:rPr>
          <w:delText xml:space="preserve">found exclusively </w:delText>
        </w:r>
        <w:r w:rsidR="0092586B" w:rsidDel="00277A02">
          <w:rPr>
            <w:rFonts w:ascii="Times New Roman" w:hAnsi="Times New Roman" w:cs="Times New Roman"/>
            <w:b/>
            <w:sz w:val="24"/>
            <w:szCs w:val="24"/>
          </w:rPr>
          <w:delText>in</w:delText>
        </w:r>
      </w:del>
      <w:ins w:id="1" w:author="John Shropshire" w:date="2017-06-01T12:24:00Z">
        <w:r w:rsidR="00277A02">
          <w:rPr>
            <w:rFonts w:ascii="Times New Roman" w:hAnsi="Times New Roman" w:cs="Times New Roman"/>
            <w:b/>
            <w:sz w:val="24"/>
            <w:szCs w:val="24"/>
          </w:rPr>
          <w:t>of</w:t>
        </w:r>
      </w:ins>
      <w:r w:rsidR="00973A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586B">
        <w:rPr>
          <w:rFonts w:ascii="Times New Roman" w:hAnsi="Times New Roman" w:cs="Times New Roman"/>
          <w:b/>
          <w:sz w:val="24"/>
          <w:szCs w:val="24"/>
        </w:rPr>
        <w:t>fission yeast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973AD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boost their</w:t>
      </w:r>
      <w:r w:rsidR="0092586B">
        <w:rPr>
          <w:rFonts w:ascii="Times New Roman" w:hAnsi="Times New Roman" w:cs="Times New Roman"/>
          <w:b/>
          <w:sz w:val="24"/>
          <w:szCs w:val="24"/>
        </w:rPr>
        <w:t xml:space="preserve"> own spread at the expense of </w:t>
      </w:r>
      <w:del w:id="2" w:author="John Shropshire" w:date="2017-06-01T12:24:00Z">
        <w:r w:rsidR="0083212E" w:rsidDel="00277A02">
          <w:rPr>
            <w:rFonts w:ascii="Times New Roman" w:hAnsi="Times New Roman" w:cs="Times New Roman"/>
            <w:b/>
            <w:sz w:val="24"/>
            <w:szCs w:val="24"/>
          </w:rPr>
          <w:delText xml:space="preserve">its </w:delText>
        </w:r>
      </w:del>
      <w:ins w:id="3" w:author="John Shropshire" w:date="2017-06-01T12:24:00Z">
        <w:r w:rsidR="00277A02">
          <w:rPr>
            <w:rFonts w:ascii="Times New Roman" w:hAnsi="Times New Roman" w:cs="Times New Roman"/>
            <w:b/>
            <w:sz w:val="24"/>
            <w:szCs w:val="24"/>
          </w:rPr>
          <w:t>their</w:t>
        </w:r>
        <w:r w:rsidR="00277A02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  <w:r w:rsidR="0083212E">
        <w:rPr>
          <w:rFonts w:ascii="Times New Roman" w:hAnsi="Times New Roman" w:cs="Times New Roman"/>
          <w:b/>
          <w:sz w:val="24"/>
          <w:szCs w:val="24"/>
        </w:rPr>
        <w:t>less fortunate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7A02">
        <w:rPr>
          <w:rFonts w:ascii="Times New Roman" w:hAnsi="Times New Roman" w:cs="Times New Roman"/>
          <w:b/>
          <w:i/>
          <w:sz w:val="24"/>
          <w:szCs w:val="24"/>
          <w:rPrChange w:id="4" w:author="John Shropshire" w:date="2017-06-01T12:24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>wtf</w:t>
      </w:r>
      <w:r>
        <w:rPr>
          <w:rFonts w:ascii="Times New Roman" w:hAnsi="Times New Roman" w:cs="Times New Roman"/>
          <w:b/>
          <w:sz w:val="24"/>
          <w:szCs w:val="24"/>
        </w:rPr>
        <w:t>-less</w:t>
      </w:r>
      <w:r w:rsidR="0083212E">
        <w:rPr>
          <w:rFonts w:ascii="Times New Roman" w:hAnsi="Times New Roman" w:cs="Times New Roman"/>
          <w:b/>
          <w:sz w:val="24"/>
          <w:szCs w:val="24"/>
        </w:rPr>
        <w:t xml:space="preserve"> siblings through </w:t>
      </w:r>
      <w:r w:rsidR="002E55CE">
        <w:rPr>
          <w:rFonts w:ascii="Times New Roman" w:hAnsi="Times New Roman" w:cs="Times New Roman"/>
          <w:b/>
          <w:sz w:val="24"/>
          <w:szCs w:val="24"/>
        </w:rPr>
        <w:t>production of poisons and antidotes</w:t>
      </w:r>
      <w:r w:rsidR="0083212E">
        <w:rPr>
          <w:rFonts w:ascii="Times New Roman" w:hAnsi="Times New Roman" w:cs="Times New Roman"/>
          <w:b/>
          <w:sz w:val="24"/>
          <w:szCs w:val="24"/>
        </w:rPr>
        <w:t>.</w:t>
      </w:r>
    </w:p>
    <w:p w14:paraId="54DE06DD" w14:textId="77777777" w:rsidR="00A774EC" w:rsidRDefault="004E1CAF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</w:t>
      </w:r>
    </w:p>
    <w:p w14:paraId="64BA1FAE" w14:textId="03D49E11" w:rsidR="004E1CAF" w:rsidRDefault="004E1CAF" w:rsidP="0083212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056655">
        <w:rPr>
          <w:rFonts w:ascii="Times New Roman" w:hAnsi="Times New Roman" w:cs="Times New Roman"/>
          <w:sz w:val="24"/>
          <w:szCs w:val="24"/>
        </w:rPr>
        <w:t>1866,</w:t>
      </w:r>
      <w:r>
        <w:rPr>
          <w:rFonts w:ascii="Times New Roman" w:hAnsi="Times New Roman" w:cs="Times New Roman"/>
          <w:sz w:val="24"/>
          <w:szCs w:val="24"/>
        </w:rPr>
        <w:t xml:space="preserve"> Gregor Mendel </w:t>
      </w:r>
      <w:del w:id="5" w:author="John Shropshire" w:date="2017-05-30T17:40:00Z">
        <w:r w:rsidR="00056655" w:rsidDel="00537DD6">
          <w:rPr>
            <w:rFonts w:ascii="Times New Roman" w:hAnsi="Times New Roman" w:cs="Times New Roman"/>
            <w:sz w:val="24"/>
            <w:szCs w:val="24"/>
          </w:rPr>
          <w:delText xml:space="preserve">discovered </w:delText>
        </w:r>
      </w:del>
      <w:ins w:id="6" w:author="John Shropshire" w:date="2017-05-30T17:40:00Z">
        <w:r w:rsidR="00537DD6">
          <w:rPr>
            <w:rFonts w:ascii="Times New Roman" w:hAnsi="Times New Roman" w:cs="Times New Roman"/>
            <w:sz w:val="24"/>
            <w:szCs w:val="24"/>
          </w:rPr>
          <w:t>des</w:t>
        </w:r>
      </w:ins>
      <w:ins w:id="7" w:author="John Shropshire" w:date="2017-05-30T17:41:00Z">
        <w:r w:rsidR="00537DD6">
          <w:rPr>
            <w:rFonts w:ascii="Times New Roman" w:hAnsi="Times New Roman" w:cs="Times New Roman"/>
            <w:sz w:val="24"/>
            <w:szCs w:val="24"/>
          </w:rPr>
          <w:t>cribed</w:t>
        </w:r>
      </w:ins>
      <w:ins w:id="8" w:author="John Shropshire" w:date="2017-05-30T17:40:00Z">
        <w:r w:rsidR="00537DD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056655">
        <w:rPr>
          <w:rFonts w:ascii="Times New Roman" w:hAnsi="Times New Roman" w:cs="Times New Roman"/>
          <w:sz w:val="24"/>
          <w:szCs w:val="24"/>
        </w:rPr>
        <w:t>his now famous</w:t>
      </w:r>
      <w:r>
        <w:rPr>
          <w:rFonts w:ascii="Times New Roman" w:hAnsi="Times New Roman" w:cs="Times New Roman"/>
          <w:sz w:val="24"/>
          <w:szCs w:val="24"/>
        </w:rPr>
        <w:t xml:space="preserve"> laws </w:t>
      </w:r>
      <w:r w:rsidR="00056655">
        <w:rPr>
          <w:rFonts w:ascii="Times New Roman" w:hAnsi="Times New Roman" w:cs="Times New Roman"/>
          <w:sz w:val="24"/>
          <w:szCs w:val="24"/>
        </w:rPr>
        <w:t xml:space="preserve">of segregation and independent assortment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del w:id="9" w:author="John Shropshire" w:date="2017-05-30T13:13:00Z">
        <w:r w:rsidDel="00200F74">
          <w:rPr>
            <w:rFonts w:ascii="Times New Roman" w:hAnsi="Times New Roman" w:cs="Times New Roman"/>
            <w:sz w:val="24"/>
            <w:szCs w:val="24"/>
          </w:rPr>
          <w:delText>govern genetic inheritance from parents to offspring</w:delText>
        </w:r>
        <w:r w:rsidR="00973AD5" w:rsidDel="00200F74">
          <w:rPr>
            <w:rFonts w:ascii="Times New Roman" w:hAnsi="Times New Roman" w:cs="Times New Roman"/>
            <w:sz w:val="24"/>
            <w:szCs w:val="24"/>
          </w:rPr>
          <w:delText xml:space="preserve"> (</w:delText>
        </w:r>
        <w:r w:rsidR="00817338" w:rsidDel="00200F74">
          <w:rPr>
            <w:rFonts w:ascii="Times New Roman" w:hAnsi="Times New Roman" w:cs="Times New Roman"/>
            <w:sz w:val="24"/>
            <w:szCs w:val="24"/>
          </w:rPr>
          <w:delText>Mendel, 1866</w:delText>
        </w:r>
        <w:r w:rsidR="00973AD5" w:rsidDel="00200F74">
          <w:rPr>
            <w:rFonts w:ascii="Times New Roman" w:hAnsi="Times New Roman" w:cs="Times New Roman"/>
            <w:sz w:val="24"/>
            <w:szCs w:val="24"/>
          </w:rPr>
          <w:delText>)</w:delText>
        </w:r>
        <w:r w:rsidDel="00200F74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056655" w:rsidDel="00200F74">
          <w:rPr>
            <w:rFonts w:ascii="Times New Roman" w:hAnsi="Times New Roman" w:cs="Times New Roman"/>
            <w:sz w:val="24"/>
            <w:szCs w:val="24"/>
          </w:rPr>
          <w:delText>In modern parlance, Mendel’s</w:delText>
        </w:r>
        <w:r w:rsidDel="00200F74">
          <w:rPr>
            <w:rFonts w:ascii="Times New Roman" w:hAnsi="Times New Roman" w:cs="Times New Roman"/>
            <w:sz w:val="24"/>
            <w:szCs w:val="24"/>
          </w:rPr>
          <w:delText xml:space="preserve"> law </w:delText>
        </w:r>
        <w:r w:rsidR="00056655" w:rsidDel="00200F74">
          <w:rPr>
            <w:rFonts w:ascii="Times New Roman" w:hAnsi="Times New Roman" w:cs="Times New Roman"/>
            <w:sz w:val="24"/>
            <w:szCs w:val="24"/>
          </w:rPr>
          <w:delText xml:space="preserve">of segregation </w:delText>
        </w:r>
      </w:del>
      <w:r>
        <w:rPr>
          <w:rFonts w:ascii="Times New Roman" w:hAnsi="Times New Roman" w:cs="Times New Roman"/>
          <w:sz w:val="24"/>
          <w:szCs w:val="24"/>
        </w:rPr>
        <w:t>state</w:t>
      </w:r>
      <w:del w:id="10" w:author="John Shropshire" w:date="2017-05-30T17:41:00Z">
        <w:r w:rsidDel="00537DD6">
          <w:rPr>
            <w:rFonts w:ascii="Times New Roman" w:hAnsi="Times New Roman" w:cs="Times New Roman"/>
            <w:sz w:val="24"/>
            <w:szCs w:val="24"/>
          </w:rPr>
          <w:delText>s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056655">
        <w:rPr>
          <w:rFonts w:ascii="Times New Roman" w:hAnsi="Times New Roman" w:cs="Times New Roman"/>
          <w:sz w:val="24"/>
          <w:szCs w:val="24"/>
        </w:rPr>
        <w:t xml:space="preserve">in a diploid organism, half the gametes will carry one allele and half the other; thus, </w:t>
      </w:r>
      <w:r w:rsidR="002E55CE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parental </w:t>
      </w:r>
      <w:r w:rsidR="002E55CE">
        <w:rPr>
          <w:rFonts w:ascii="Times New Roman" w:hAnsi="Times New Roman" w:cs="Times New Roman"/>
          <w:sz w:val="24"/>
          <w:szCs w:val="24"/>
        </w:rPr>
        <w:t>alleles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86B">
        <w:rPr>
          <w:rFonts w:ascii="Times New Roman" w:hAnsi="Times New Roman" w:cs="Times New Roman"/>
          <w:sz w:val="24"/>
          <w:szCs w:val="24"/>
        </w:rPr>
        <w:t xml:space="preserve">have an equal likelihood of being transferred </w:t>
      </w:r>
      <w:r>
        <w:rPr>
          <w:rFonts w:ascii="Times New Roman" w:hAnsi="Times New Roman" w:cs="Times New Roman"/>
          <w:sz w:val="24"/>
          <w:szCs w:val="24"/>
        </w:rPr>
        <w:t>to their children</w:t>
      </w:r>
      <w:ins w:id="11" w:author="John Shropshire" w:date="2017-05-30T13:13:00Z">
        <w:r w:rsidR="00200F74">
          <w:rPr>
            <w:rFonts w:ascii="Times New Roman" w:hAnsi="Times New Roman" w:cs="Times New Roman"/>
            <w:sz w:val="24"/>
            <w:szCs w:val="24"/>
          </w:rPr>
          <w:t xml:space="preserve"> (Mendel, 1866)</w:t>
        </w:r>
      </w:ins>
      <w:r>
        <w:rPr>
          <w:rFonts w:ascii="Times New Roman" w:hAnsi="Times New Roman" w:cs="Times New Roman"/>
          <w:sz w:val="24"/>
          <w:szCs w:val="24"/>
        </w:rPr>
        <w:t xml:space="preserve">.  However, </w:t>
      </w:r>
      <w:r w:rsidR="0092586B">
        <w:rPr>
          <w:rFonts w:ascii="Times New Roman" w:hAnsi="Times New Roman" w:cs="Times New Roman"/>
          <w:sz w:val="24"/>
          <w:szCs w:val="24"/>
        </w:rPr>
        <w:t>not all genes</w:t>
      </w:r>
      <w:r w:rsidR="00BE79CC">
        <w:rPr>
          <w:rFonts w:ascii="Times New Roman" w:hAnsi="Times New Roman" w:cs="Times New Roman"/>
          <w:sz w:val="24"/>
          <w:szCs w:val="24"/>
        </w:rPr>
        <w:t>’ alleles</w:t>
      </w:r>
      <w:r w:rsidR="0092586B">
        <w:rPr>
          <w:rFonts w:ascii="Times New Roman" w:hAnsi="Times New Roman" w:cs="Times New Roman"/>
          <w:sz w:val="24"/>
          <w:szCs w:val="24"/>
        </w:rPr>
        <w:t xml:space="preserve"> obey this law</w:t>
      </w:r>
      <w:r w:rsidR="008044D1">
        <w:rPr>
          <w:rFonts w:ascii="Times New Roman" w:hAnsi="Times New Roman" w:cs="Times New Roman"/>
          <w:sz w:val="24"/>
          <w:szCs w:val="24"/>
        </w:rPr>
        <w:t>; some</w:t>
      </w:r>
      <w:r w:rsidR="00D149AD">
        <w:rPr>
          <w:rFonts w:ascii="Times New Roman" w:hAnsi="Times New Roman" w:cs="Times New Roman"/>
          <w:sz w:val="24"/>
          <w:szCs w:val="24"/>
        </w:rPr>
        <w:t xml:space="preserve"> alleles have evolved ways to</w:t>
      </w:r>
      <w:r w:rsidR="00BE79CC">
        <w:rPr>
          <w:rFonts w:ascii="Times New Roman" w:hAnsi="Times New Roman" w:cs="Times New Roman"/>
          <w:sz w:val="24"/>
          <w:szCs w:val="24"/>
        </w:rPr>
        <w:t xml:space="preserve"> </w:t>
      </w:r>
      <w:r w:rsidR="00D149AD">
        <w:rPr>
          <w:rFonts w:ascii="Times New Roman" w:hAnsi="Times New Roman" w:cs="Times New Roman"/>
          <w:sz w:val="24"/>
          <w:szCs w:val="24"/>
        </w:rPr>
        <w:t>kill</w:t>
      </w:r>
      <w:r w:rsidR="00BE79CC">
        <w:rPr>
          <w:rFonts w:ascii="Times New Roman" w:hAnsi="Times New Roman" w:cs="Times New Roman"/>
          <w:sz w:val="24"/>
          <w:szCs w:val="24"/>
        </w:rPr>
        <w:t xml:space="preserve"> sibling gametes that </w:t>
      </w:r>
      <w:r w:rsidR="00D149AD">
        <w:rPr>
          <w:rFonts w:ascii="Times New Roman" w:hAnsi="Times New Roman" w:cs="Times New Roman"/>
          <w:sz w:val="24"/>
          <w:szCs w:val="24"/>
        </w:rPr>
        <w:t xml:space="preserve">carry </w:t>
      </w:r>
      <w:r w:rsidR="00BE79CC">
        <w:rPr>
          <w:rFonts w:ascii="Times New Roman" w:hAnsi="Times New Roman" w:cs="Times New Roman"/>
          <w:sz w:val="24"/>
          <w:szCs w:val="24"/>
        </w:rPr>
        <w:t>allele</w:t>
      </w:r>
      <w:r w:rsidR="00D149AD">
        <w:rPr>
          <w:rFonts w:ascii="Times New Roman" w:hAnsi="Times New Roman" w:cs="Times New Roman"/>
          <w:sz w:val="24"/>
          <w:szCs w:val="24"/>
        </w:rPr>
        <w:t>s from the other parent</w:t>
      </w:r>
      <w:r w:rsidR="00BE79CC">
        <w:rPr>
          <w:rFonts w:ascii="Times New Roman" w:hAnsi="Times New Roman" w:cs="Times New Roman"/>
          <w:sz w:val="24"/>
          <w:szCs w:val="24"/>
        </w:rPr>
        <w:t>,</w:t>
      </w:r>
      <w:r w:rsidR="00D149AD">
        <w:rPr>
          <w:rFonts w:ascii="Times New Roman" w:hAnsi="Times New Roman" w:cs="Times New Roman"/>
          <w:sz w:val="24"/>
          <w:szCs w:val="24"/>
        </w:rPr>
        <w:t xml:space="preserve"> achieving</w:t>
      </w:r>
      <w:r w:rsidR="008044D1">
        <w:rPr>
          <w:rFonts w:ascii="Times New Roman" w:hAnsi="Times New Roman" w:cs="Times New Roman"/>
          <w:sz w:val="24"/>
          <w:szCs w:val="24"/>
        </w:rPr>
        <w:t xml:space="preserve"> </w:t>
      </w:r>
      <w:r w:rsidR="00D149AD">
        <w:rPr>
          <w:rFonts w:ascii="Times New Roman" w:hAnsi="Times New Roman" w:cs="Times New Roman"/>
          <w:sz w:val="24"/>
          <w:szCs w:val="24"/>
        </w:rPr>
        <w:t>their transmission</w:t>
      </w:r>
      <w:r w:rsidR="008044D1">
        <w:rPr>
          <w:rFonts w:ascii="Times New Roman" w:hAnsi="Times New Roman" w:cs="Times New Roman"/>
          <w:sz w:val="24"/>
          <w:szCs w:val="24"/>
        </w:rPr>
        <w:t xml:space="preserve"> to offspring</w:t>
      </w:r>
      <w:r w:rsidR="0092586B">
        <w:rPr>
          <w:rFonts w:ascii="Times New Roman" w:hAnsi="Times New Roman" w:cs="Times New Roman"/>
          <w:sz w:val="24"/>
          <w:szCs w:val="24"/>
        </w:rPr>
        <w:t xml:space="preserve"> at </w:t>
      </w:r>
      <w:r w:rsidR="008044D1">
        <w:rPr>
          <w:rFonts w:ascii="Times New Roman" w:hAnsi="Times New Roman" w:cs="Times New Roman"/>
          <w:sz w:val="24"/>
          <w:szCs w:val="24"/>
        </w:rPr>
        <w:t xml:space="preserve">frequencies </w:t>
      </w:r>
      <w:r w:rsidR="0092586B">
        <w:rPr>
          <w:rFonts w:ascii="Times New Roman" w:hAnsi="Times New Roman" w:cs="Times New Roman"/>
          <w:sz w:val="24"/>
          <w:szCs w:val="24"/>
        </w:rPr>
        <w:t>much higher than would be expected from equal segregation</w:t>
      </w:r>
      <w:r w:rsidR="00973AD5">
        <w:rPr>
          <w:rFonts w:ascii="Times New Roman" w:hAnsi="Times New Roman" w:cs="Times New Roman"/>
          <w:sz w:val="24"/>
          <w:szCs w:val="24"/>
        </w:rPr>
        <w:t xml:space="preserve"> (Burt &amp; </w:t>
      </w:r>
      <w:proofErr w:type="spellStart"/>
      <w:r w:rsidR="00973AD5">
        <w:rPr>
          <w:rFonts w:ascii="Times New Roman" w:hAnsi="Times New Roman" w:cs="Times New Roman"/>
          <w:sz w:val="24"/>
          <w:szCs w:val="24"/>
        </w:rPr>
        <w:t>Trivers</w:t>
      </w:r>
      <w:proofErr w:type="spellEnd"/>
      <w:r w:rsidR="00817338">
        <w:rPr>
          <w:rFonts w:ascii="Times New Roman" w:hAnsi="Times New Roman" w:cs="Times New Roman"/>
          <w:sz w:val="24"/>
          <w:szCs w:val="24"/>
        </w:rPr>
        <w:t>,</w:t>
      </w:r>
      <w:r w:rsidR="00973AD5">
        <w:rPr>
          <w:rFonts w:ascii="Times New Roman" w:hAnsi="Times New Roman" w:cs="Times New Roman"/>
          <w:sz w:val="24"/>
          <w:szCs w:val="24"/>
        </w:rPr>
        <w:t xml:space="preserve"> 2006)</w:t>
      </w:r>
      <w:r w:rsidR="0092586B">
        <w:rPr>
          <w:rFonts w:ascii="Times New Roman" w:hAnsi="Times New Roman" w:cs="Times New Roman"/>
          <w:sz w:val="24"/>
          <w:szCs w:val="24"/>
        </w:rPr>
        <w:t xml:space="preserve">. </w:t>
      </w:r>
      <w:r w:rsidR="00D149AD">
        <w:rPr>
          <w:rFonts w:ascii="Times New Roman" w:hAnsi="Times New Roman" w:cs="Times New Roman"/>
          <w:sz w:val="24"/>
          <w:szCs w:val="24"/>
        </w:rPr>
        <w:t>Genes harboring a</w:t>
      </w:r>
      <w:r w:rsidR="00BE79CC">
        <w:rPr>
          <w:rFonts w:ascii="Times New Roman" w:hAnsi="Times New Roman" w:cs="Times New Roman"/>
          <w:sz w:val="24"/>
          <w:szCs w:val="24"/>
        </w:rPr>
        <w:t>lleles</w:t>
      </w:r>
      <w:r w:rsidR="00D149AD">
        <w:rPr>
          <w:rFonts w:ascii="Times New Roman" w:hAnsi="Times New Roman" w:cs="Times New Roman"/>
          <w:sz w:val="24"/>
          <w:szCs w:val="24"/>
        </w:rPr>
        <w:t xml:space="preserve"> that </w:t>
      </w:r>
      <w:r w:rsidR="008044D1">
        <w:rPr>
          <w:rFonts w:ascii="Times New Roman" w:hAnsi="Times New Roman" w:cs="Times New Roman"/>
          <w:sz w:val="24"/>
          <w:szCs w:val="24"/>
        </w:rPr>
        <w:t xml:space="preserve">increase </w:t>
      </w:r>
      <w:r w:rsidR="0092586B">
        <w:rPr>
          <w:rFonts w:ascii="Times New Roman" w:hAnsi="Times New Roman" w:cs="Times New Roman"/>
          <w:sz w:val="24"/>
          <w:szCs w:val="24"/>
        </w:rPr>
        <w:t xml:space="preserve">their own </w:t>
      </w:r>
      <w:r w:rsidR="008044D1">
        <w:rPr>
          <w:rFonts w:ascii="Times New Roman" w:hAnsi="Times New Roman" w:cs="Times New Roman"/>
          <w:sz w:val="24"/>
          <w:szCs w:val="24"/>
        </w:rPr>
        <w:t>propagation</w:t>
      </w:r>
      <w:r w:rsidR="00D149AD">
        <w:rPr>
          <w:rFonts w:ascii="Times New Roman" w:hAnsi="Times New Roman" w:cs="Times New Roman"/>
          <w:sz w:val="24"/>
          <w:szCs w:val="24"/>
        </w:rPr>
        <w:t xml:space="preserve"> have been identified in plants, fungi, and animals, including humans, and come by various names, such as selfish drivers, meiotic drivers, and gamete or spore killers</w:t>
      </w:r>
      <w:r w:rsidR="007B33C7">
        <w:rPr>
          <w:rFonts w:ascii="Times New Roman" w:hAnsi="Times New Roman" w:cs="Times New Roman"/>
          <w:sz w:val="24"/>
          <w:szCs w:val="24"/>
        </w:rPr>
        <w:t>.</w:t>
      </w:r>
    </w:p>
    <w:p w14:paraId="6446F8E7" w14:textId="5A2169F1" w:rsidR="00F9711C" w:rsidRDefault="009C3689" w:rsidP="0083212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the diversity of meiotic drivers described, a full characterization of their mechanisms of action has remained elusive in most cases. </w:t>
      </w:r>
      <w:moveToRangeStart w:id="12" w:author="John Shropshire" w:date="2017-05-30T12:40:00Z" w:name="move483911378"/>
      <w:moveTo w:id="13" w:author="John Shropshire" w:date="2017-05-30T12:40:00Z">
        <w:r w:rsidR="00E92538">
          <w:rPr>
            <w:rFonts w:ascii="Times New Roman" w:hAnsi="Times New Roman" w:cs="Times New Roman"/>
            <w:sz w:val="24"/>
            <w:szCs w:val="24"/>
          </w:rPr>
          <w:t xml:space="preserve"> </w:t>
        </w:r>
      </w:moveTo>
      <w:ins w:id="14" w:author="John Shropshire" w:date="2017-05-30T17:55:00Z">
        <w:r w:rsidR="0005252D">
          <w:rPr>
            <w:rFonts w:ascii="Times New Roman" w:hAnsi="Times New Roman" w:cs="Times New Roman"/>
            <w:sz w:val="24"/>
            <w:szCs w:val="24"/>
          </w:rPr>
          <w:t xml:space="preserve">Of those described, </w:t>
        </w:r>
      </w:ins>
      <w:ins w:id="15" w:author="John Shropshire" w:date="2017-05-31T12:21:00Z">
        <w:r w:rsidR="00335A33">
          <w:rPr>
            <w:rFonts w:ascii="Times New Roman" w:hAnsi="Times New Roman" w:cs="Times New Roman"/>
            <w:sz w:val="24"/>
            <w:szCs w:val="24"/>
          </w:rPr>
          <w:t xml:space="preserve">they are generally classified as </w:t>
        </w:r>
        <w:r w:rsidR="00335A33">
          <w:rPr>
            <w:rFonts w:ascii="Times New Roman" w:hAnsi="Times New Roman" w:cs="Times New Roman"/>
            <w:sz w:val="24"/>
            <w:szCs w:val="24"/>
          </w:rPr>
          <w:lastRenderedPageBreak/>
          <w:t>either</w:t>
        </w:r>
      </w:ins>
      <w:ins w:id="16" w:author="John Shropshire" w:date="2017-05-31T12:15:00Z">
        <w:r w:rsidR="00335A33">
          <w:rPr>
            <w:rFonts w:ascii="Times New Roman" w:hAnsi="Times New Roman" w:cs="Times New Roman"/>
            <w:sz w:val="24"/>
            <w:szCs w:val="24"/>
          </w:rPr>
          <w:t xml:space="preserve"> poison-antidote</w:t>
        </w:r>
      </w:ins>
      <w:ins w:id="17" w:author="John Shropshire" w:date="2017-06-01T12:05:00Z">
        <w:r w:rsidR="00F64E0E">
          <w:rPr>
            <w:rFonts w:ascii="Times New Roman" w:hAnsi="Times New Roman" w:cs="Times New Roman"/>
            <w:sz w:val="24"/>
            <w:szCs w:val="24"/>
          </w:rPr>
          <w:t xml:space="preserve"> or killer target</w:t>
        </w:r>
      </w:ins>
      <w:ins w:id="18" w:author="John Shropshire" w:date="2017-05-31T12:15:00Z">
        <w:r w:rsidR="00335A33">
          <w:rPr>
            <w:rFonts w:ascii="Times New Roman" w:hAnsi="Times New Roman" w:cs="Times New Roman"/>
            <w:sz w:val="24"/>
            <w:szCs w:val="24"/>
          </w:rPr>
          <w:t xml:space="preserve"> systems</w:t>
        </w:r>
      </w:ins>
      <w:ins w:id="19" w:author="John Shropshire" w:date="2017-06-01T12:05:00Z">
        <w:r w:rsidR="00F64E0E">
          <w:rPr>
            <w:rFonts w:ascii="Times New Roman" w:hAnsi="Times New Roman" w:cs="Times New Roman"/>
            <w:sz w:val="24"/>
            <w:szCs w:val="24"/>
          </w:rPr>
          <w:t xml:space="preserve"> (Fig. 1)</w:t>
        </w:r>
      </w:ins>
      <w:ins w:id="20" w:author="John Shropshire" w:date="2017-05-31T12:15:00Z">
        <w:r w:rsidR="00335A33">
          <w:rPr>
            <w:rFonts w:ascii="Times New Roman" w:hAnsi="Times New Roman" w:cs="Times New Roman"/>
            <w:sz w:val="24"/>
            <w:szCs w:val="24"/>
          </w:rPr>
          <w:t>.</w:t>
        </w:r>
      </w:ins>
      <w:ins w:id="21" w:author="John Shropshire" w:date="2017-05-30T15:23:00Z">
        <w:r w:rsidR="00335A3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moveTo w:id="22" w:author="John Shropshire" w:date="2017-05-30T12:40:00Z">
        <w:del w:id="23" w:author="John Shropshire" w:date="2017-05-30T13:14:00Z">
          <w:r w:rsidR="00E92538" w:rsidDel="00B87C6C">
            <w:rPr>
              <w:rFonts w:ascii="Times New Roman" w:hAnsi="Times New Roman" w:cs="Times New Roman"/>
              <w:sz w:val="24"/>
              <w:szCs w:val="24"/>
            </w:rPr>
            <w:delText>For example, s</w:delText>
          </w:r>
        </w:del>
        <w:del w:id="24" w:author="John Shropshire" w:date="2017-05-30T17:50:00Z">
          <w:r w:rsidR="00E92538" w:rsidDel="00537DD6">
            <w:rPr>
              <w:rFonts w:ascii="Times New Roman" w:hAnsi="Times New Roman" w:cs="Times New Roman"/>
              <w:sz w:val="24"/>
              <w:szCs w:val="24"/>
            </w:rPr>
            <w:delText xml:space="preserve">egregation distortion in </w:delText>
          </w:r>
          <w:r w:rsidR="00E92538" w:rsidRPr="00D6384F" w:rsidDel="00537DD6">
            <w:rPr>
              <w:rFonts w:ascii="Times New Roman" w:hAnsi="Times New Roman" w:cs="Times New Roman"/>
              <w:i/>
              <w:sz w:val="24"/>
              <w:szCs w:val="24"/>
            </w:rPr>
            <w:delText>Drosophila</w:delText>
          </w:r>
          <w:r w:rsidR="00E92538" w:rsidDel="00537DD6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  <w:del w:id="25" w:author="John Shropshire" w:date="2017-05-30T15:24:00Z">
          <w:r w:rsidR="00E92538" w:rsidDel="00B440ED">
            <w:rPr>
              <w:rFonts w:ascii="Times New Roman" w:hAnsi="Times New Roman" w:cs="Times New Roman"/>
              <w:sz w:val="24"/>
              <w:szCs w:val="24"/>
            </w:rPr>
            <w:delText>is among the most well-described gamete killers and</w:delText>
          </w:r>
        </w:del>
        <w:del w:id="26" w:author="John Shropshire" w:date="2017-05-30T17:50:00Z">
          <w:r w:rsidR="00E92538" w:rsidDel="00537DD6">
            <w:rPr>
              <w:rFonts w:ascii="Times New Roman" w:hAnsi="Times New Roman" w:cs="Times New Roman"/>
              <w:sz w:val="24"/>
              <w:szCs w:val="24"/>
            </w:rPr>
            <w:delText xml:space="preserve"> acts by killing </w:delText>
          </w:r>
        </w:del>
        <w:del w:id="27" w:author="John Shropshire" w:date="2017-05-30T15:24:00Z">
          <w:r w:rsidR="00E92538" w:rsidDel="00B440ED">
            <w:rPr>
              <w:rFonts w:ascii="Times New Roman" w:hAnsi="Times New Roman" w:cs="Times New Roman"/>
              <w:sz w:val="24"/>
              <w:szCs w:val="24"/>
            </w:rPr>
            <w:delText>sperm</w:delText>
          </w:r>
        </w:del>
        <w:del w:id="28" w:author="John Shropshire" w:date="2017-05-30T17:50:00Z">
          <w:r w:rsidR="00E92538" w:rsidDel="00537DD6">
            <w:rPr>
              <w:rFonts w:ascii="Times New Roman" w:hAnsi="Times New Roman" w:cs="Times New Roman"/>
              <w:sz w:val="24"/>
              <w:szCs w:val="24"/>
            </w:rPr>
            <w:delText xml:space="preserve"> that carry a ‘responder’ locus which is typically absent in viable flies</w:delText>
          </w:r>
        </w:del>
        <w:del w:id="29" w:author="John Shropshire" w:date="2017-05-30T17:49:00Z">
          <w:r w:rsidR="00E92538" w:rsidDel="00537DD6">
            <w:rPr>
              <w:rFonts w:ascii="Times New Roman" w:hAnsi="Times New Roman" w:cs="Times New Roman"/>
              <w:sz w:val="24"/>
              <w:szCs w:val="24"/>
            </w:rPr>
            <w:delText xml:space="preserve"> (</w:delText>
          </w:r>
          <w:r w:rsidR="00E92538" w:rsidRPr="001E0E38" w:rsidDel="00537DD6">
            <w:rPr>
              <w:rFonts w:ascii="Times New Roman" w:hAnsi="Times New Roman" w:cs="Times New Roman"/>
              <w:sz w:val="24"/>
              <w:szCs w:val="24"/>
            </w:rPr>
            <w:delText>Larracuente</w:delText>
          </w:r>
          <w:r w:rsidR="00E92538" w:rsidDel="00537DD6">
            <w:rPr>
              <w:rFonts w:ascii="Times New Roman" w:hAnsi="Times New Roman" w:cs="Times New Roman"/>
              <w:sz w:val="24"/>
              <w:szCs w:val="24"/>
            </w:rPr>
            <w:delText xml:space="preserve"> &amp; </w:delText>
          </w:r>
          <w:r w:rsidR="00E92538" w:rsidRPr="001E0E38" w:rsidDel="00537DD6">
            <w:rPr>
              <w:rFonts w:ascii="Times New Roman" w:hAnsi="Times New Roman" w:cs="Times New Roman"/>
              <w:sz w:val="24"/>
              <w:szCs w:val="24"/>
            </w:rPr>
            <w:delText>Presgraves</w:delText>
          </w:r>
          <w:r w:rsidR="00E92538" w:rsidDel="00537DD6">
            <w:rPr>
              <w:rFonts w:ascii="Times New Roman" w:hAnsi="Times New Roman" w:cs="Times New Roman"/>
              <w:sz w:val="24"/>
              <w:szCs w:val="24"/>
            </w:rPr>
            <w:delText>, 2012)</w:delText>
          </w:r>
        </w:del>
        <w:del w:id="30" w:author="John Shropshire" w:date="2017-05-30T17:50:00Z">
          <w:r w:rsidR="00E92538" w:rsidDel="00537DD6">
            <w:rPr>
              <w:rFonts w:ascii="Times New Roman" w:hAnsi="Times New Roman" w:cs="Times New Roman"/>
              <w:sz w:val="24"/>
              <w:szCs w:val="24"/>
            </w:rPr>
            <w:delText xml:space="preserve">. </w:delText>
          </w:r>
        </w:del>
      </w:moveTo>
      <w:moveToRangeEnd w:id="12"/>
      <w:ins w:id="31" w:author="John Shropshire" w:date="2017-05-31T12:22:00Z">
        <w:r w:rsidR="00335A33">
          <w:rPr>
            <w:rFonts w:ascii="Times New Roman" w:hAnsi="Times New Roman" w:cs="Times New Roman"/>
            <w:sz w:val="24"/>
            <w:szCs w:val="24"/>
          </w:rPr>
          <w:t>In poison-antidote systems, an antidote is produced that neutralizes the effects of the poison. T</w:t>
        </w:r>
      </w:ins>
      <w:ins w:id="32" w:author="John Shropshire" w:date="2017-05-31T12:23:00Z">
        <w:r w:rsidR="00335A33">
          <w:rPr>
            <w:rFonts w:ascii="Times New Roman" w:hAnsi="Times New Roman" w:cs="Times New Roman"/>
            <w:sz w:val="24"/>
            <w:szCs w:val="24"/>
          </w:rPr>
          <w:t>hese effects</w:t>
        </w:r>
      </w:ins>
      <w:ins w:id="33" w:author="John Shropshire" w:date="2017-05-30T15:31:00Z">
        <w:r w:rsidR="00371AE4">
          <w:rPr>
            <w:rFonts w:ascii="Times New Roman" w:hAnsi="Times New Roman" w:cs="Times New Roman"/>
            <w:sz w:val="24"/>
            <w:szCs w:val="24"/>
          </w:rPr>
          <w:t xml:space="preserve"> can be produced by the same gene </w:t>
        </w:r>
      </w:ins>
      <w:ins w:id="34" w:author="John Shropshire" w:date="2017-05-30T15:32:00Z">
        <w:r w:rsidR="00371AE4">
          <w:rPr>
            <w:rFonts w:ascii="Times New Roman" w:hAnsi="Times New Roman" w:cs="Times New Roman"/>
            <w:sz w:val="24"/>
            <w:szCs w:val="24"/>
          </w:rPr>
          <w:t xml:space="preserve">(a single-gene model) </w:t>
        </w:r>
      </w:ins>
      <w:ins w:id="35" w:author="John Shropshire" w:date="2017-05-30T15:31:00Z">
        <w:r w:rsidR="00371AE4">
          <w:rPr>
            <w:rFonts w:ascii="Times New Roman" w:hAnsi="Times New Roman" w:cs="Times New Roman"/>
            <w:sz w:val="24"/>
            <w:szCs w:val="24"/>
          </w:rPr>
          <w:t xml:space="preserve">as </w:t>
        </w:r>
      </w:ins>
      <w:ins w:id="36" w:author="John Shropshire" w:date="2017-05-30T15:32:00Z">
        <w:r w:rsidR="00371AE4">
          <w:rPr>
            <w:rFonts w:ascii="Times New Roman" w:hAnsi="Times New Roman" w:cs="Times New Roman"/>
            <w:sz w:val="24"/>
            <w:szCs w:val="24"/>
          </w:rPr>
          <w:t>with the</w:t>
        </w:r>
      </w:ins>
      <w:ins w:id="37" w:author="John Shropshire" w:date="2017-05-30T12:41:00Z">
        <w:r w:rsidR="00E92538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2538" w:rsidRPr="00D2188B">
          <w:rPr>
            <w:rFonts w:ascii="Times New Roman" w:hAnsi="Times New Roman" w:cs="Times New Roman"/>
            <w:i/>
            <w:sz w:val="24"/>
            <w:szCs w:val="24"/>
          </w:rPr>
          <w:t>Spok</w:t>
        </w:r>
        <w:proofErr w:type="spellEnd"/>
        <w:r w:rsidR="00E92538">
          <w:rPr>
            <w:rFonts w:ascii="Times New Roman" w:hAnsi="Times New Roman" w:cs="Times New Roman"/>
            <w:sz w:val="24"/>
            <w:szCs w:val="24"/>
          </w:rPr>
          <w:t xml:space="preserve"> genes of </w:t>
        </w:r>
        <w:proofErr w:type="spellStart"/>
        <w:r w:rsidR="00E92538" w:rsidRPr="00D2188B">
          <w:rPr>
            <w:rFonts w:ascii="Times New Roman" w:hAnsi="Times New Roman" w:cs="Times New Roman"/>
            <w:i/>
            <w:sz w:val="24"/>
            <w:szCs w:val="24"/>
          </w:rPr>
          <w:t>Podospora</w:t>
        </w:r>
        <w:proofErr w:type="spellEnd"/>
        <w:r w:rsidR="00E92538" w:rsidRPr="00D2188B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="00E92538" w:rsidRPr="00D2188B">
          <w:rPr>
            <w:rFonts w:ascii="Times New Roman" w:hAnsi="Times New Roman" w:cs="Times New Roman"/>
            <w:i/>
            <w:sz w:val="24"/>
            <w:szCs w:val="24"/>
          </w:rPr>
          <w:t>anserin</w:t>
        </w:r>
        <w:r w:rsidR="00E92538">
          <w:rPr>
            <w:rFonts w:ascii="Times New Roman" w:hAnsi="Times New Roman" w:cs="Times New Roman"/>
            <w:i/>
            <w:sz w:val="24"/>
            <w:szCs w:val="24"/>
          </w:rPr>
          <w:t>a</w:t>
        </w:r>
        <w:proofErr w:type="spellEnd"/>
        <w:r w:rsidR="00E92538">
          <w:rPr>
            <w:rFonts w:ascii="Times New Roman" w:hAnsi="Times New Roman" w:cs="Times New Roman"/>
            <w:sz w:val="24"/>
            <w:szCs w:val="24"/>
          </w:rPr>
          <w:t xml:space="preserve"> (</w:t>
        </w:r>
        <w:proofErr w:type="spellStart"/>
        <w:r w:rsidR="00E92538">
          <w:rPr>
            <w:rFonts w:ascii="Times New Roman" w:hAnsi="Times New Roman" w:cs="Times New Roman"/>
            <w:sz w:val="24"/>
            <w:szCs w:val="24"/>
          </w:rPr>
          <w:t>Grognet</w:t>
        </w:r>
        <w:proofErr w:type="spellEnd"/>
        <w:r w:rsidR="00E92538">
          <w:rPr>
            <w:rFonts w:ascii="Times New Roman" w:hAnsi="Times New Roman" w:cs="Times New Roman"/>
            <w:sz w:val="24"/>
            <w:szCs w:val="24"/>
          </w:rPr>
          <w:t xml:space="preserve"> et al., 2014)</w:t>
        </w:r>
      </w:ins>
      <w:ins w:id="38" w:author="John Shropshire" w:date="2017-05-30T15:32:00Z">
        <w:r w:rsidR="00371AE4">
          <w:rPr>
            <w:rFonts w:ascii="Times New Roman" w:hAnsi="Times New Roman" w:cs="Times New Roman"/>
            <w:sz w:val="24"/>
            <w:szCs w:val="24"/>
          </w:rPr>
          <w:t xml:space="preserve"> or by two distinct genes (</w:t>
        </w:r>
      </w:ins>
      <w:ins w:id="39" w:author="John Shropshire" w:date="2017-05-30T15:33:00Z">
        <w:r w:rsidR="00371AE4">
          <w:rPr>
            <w:rFonts w:ascii="Times New Roman" w:hAnsi="Times New Roman" w:cs="Times New Roman"/>
            <w:sz w:val="24"/>
            <w:szCs w:val="24"/>
          </w:rPr>
          <w:t xml:space="preserve">two-gene model) as in </w:t>
        </w:r>
        <w:proofErr w:type="spellStart"/>
        <w:r w:rsidR="00371AE4" w:rsidRPr="0005252D">
          <w:rPr>
            <w:rFonts w:ascii="Times New Roman" w:hAnsi="Times New Roman" w:cs="Times New Roman"/>
            <w:i/>
            <w:sz w:val="24"/>
            <w:szCs w:val="24"/>
            <w:rPrChange w:id="40" w:author="John Shropshire" w:date="2017-05-30T17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Neurospora</w:t>
        </w:r>
      </w:ins>
      <w:proofErr w:type="spellEnd"/>
      <w:ins w:id="41" w:author="John Shropshire" w:date="2017-05-30T17:51:00Z">
        <w:r w:rsidR="0005252D">
          <w:rPr>
            <w:rFonts w:ascii="Times New Roman" w:hAnsi="Times New Roman" w:cs="Times New Roman"/>
            <w:sz w:val="24"/>
            <w:szCs w:val="24"/>
          </w:rPr>
          <w:t xml:space="preserve"> (Hammond et al., 2012)</w:t>
        </w:r>
      </w:ins>
      <w:ins w:id="42" w:author="John Shropshire" w:date="2017-05-30T12:41:00Z">
        <w:r w:rsidR="00E92538">
          <w:rPr>
            <w:rFonts w:ascii="Times New Roman" w:hAnsi="Times New Roman" w:cs="Times New Roman"/>
            <w:sz w:val="24"/>
            <w:szCs w:val="24"/>
          </w:rPr>
          <w:t>.</w:t>
        </w:r>
      </w:ins>
      <w:ins w:id="43" w:author="John Shropshire" w:date="2017-06-01T12:06:00Z">
        <w:r w:rsidR="00F64E0E">
          <w:rPr>
            <w:rFonts w:ascii="Times New Roman" w:hAnsi="Times New Roman" w:cs="Times New Roman"/>
            <w:sz w:val="24"/>
            <w:szCs w:val="24"/>
          </w:rPr>
          <w:t xml:space="preserve"> On the other hand, </w:t>
        </w:r>
        <w:r w:rsidR="00F64E0E">
          <w:rPr>
            <w:rFonts w:ascii="Times New Roman" w:hAnsi="Times New Roman" w:cs="Times New Roman"/>
            <w:sz w:val="24"/>
            <w:szCs w:val="24"/>
          </w:rPr>
          <w:t xml:space="preserve">the segregation distortion </w:t>
        </w:r>
      </w:ins>
      <w:ins w:id="44" w:author="John Shropshire" w:date="2017-06-01T12:08:00Z">
        <w:r w:rsidR="00F64E0E">
          <w:rPr>
            <w:rFonts w:ascii="Times New Roman" w:hAnsi="Times New Roman" w:cs="Times New Roman"/>
            <w:sz w:val="24"/>
            <w:szCs w:val="24"/>
          </w:rPr>
          <w:t xml:space="preserve">(SD) </w:t>
        </w:r>
      </w:ins>
      <w:ins w:id="45" w:author="John Shropshire" w:date="2017-06-01T12:06:00Z">
        <w:r w:rsidR="00F64E0E">
          <w:rPr>
            <w:rFonts w:ascii="Times New Roman" w:hAnsi="Times New Roman" w:cs="Times New Roman"/>
            <w:sz w:val="24"/>
            <w:szCs w:val="24"/>
          </w:rPr>
          <w:t xml:space="preserve">gene in </w:t>
        </w:r>
        <w:r w:rsidR="00F64E0E" w:rsidRPr="00A54EE9">
          <w:rPr>
            <w:rFonts w:ascii="Times New Roman" w:hAnsi="Times New Roman" w:cs="Times New Roman"/>
            <w:i/>
            <w:sz w:val="24"/>
            <w:szCs w:val="24"/>
          </w:rPr>
          <w:t>Drosophila</w:t>
        </w:r>
        <w:r w:rsidR="00F64E0E">
          <w:rPr>
            <w:rFonts w:ascii="Times New Roman" w:hAnsi="Times New Roman" w:cs="Times New Roman"/>
            <w:sz w:val="24"/>
            <w:szCs w:val="24"/>
          </w:rPr>
          <w:t xml:space="preserve"> acts by killing sperm that carry a ‘target’ locus which is typically absent in viable flies </w:t>
        </w:r>
        <w:r w:rsidR="00F64E0E">
          <w:rPr>
            <w:rFonts w:ascii="Times New Roman" w:hAnsi="Times New Roman" w:cs="Times New Roman"/>
            <w:sz w:val="24"/>
            <w:szCs w:val="24"/>
          </w:rPr>
          <w:t>(</w:t>
        </w:r>
        <w:proofErr w:type="spellStart"/>
        <w:r w:rsidR="00F64E0E" w:rsidRPr="001E0E38">
          <w:rPr>
            <w:rFonts w:ascii="Times New Roman" w:hAnsi="Times New Roman" w:cs="Times New Roman"/>
            <w:sz w:val="24"/>
            <w:szCs w:val="24"/>
          </w:rPr>
          <w:t>Larracuente</w:t>
        </w:r>
        <w:proofErr w:type="spellEnd"/>
        <w:r w:rsidR="00F64E0E">
          <w:rPr>
            <w:rFonts w:ascii="Times New Roman" w:hAnsi="Times New Roman" w:cs="Times New Roman"/>
            <w:sz w:val="24"/>
            <w:szCs w:val="24"/>
          </w:rPr>
          <w:t xml:space="preserve"> &amp; </w:t>
        </w:r>
        <w:r w:rsidR="00F64E0E" w:rsidRPr="001E0E38">
          <w:rPr>
            <w:rFonts w:ascii="Times New Roman" w:hAnsi="Times New Roman" w:cs="Times New Roman"/>
            <w:sz w:val="24"/>
            <w:szCs w:val="24"/>
          </w:rPr>
          <w:t>Presgraves</w:t>
        </w:r>
        <w:r w:rsidR="00F64E0E">
          <w:rPr>
            <w:rFonts w:ascii="Times New Roman" w:hAnsi="Times New Roman" w:cs="Times New Roman"/>
            <w:sz w:val="24"/>
            <w:szCs w:val="24"/>
          </w:rPr>
          <w:t>, 2012)</w:t>
        </w:r>
        <w:r w:rsidR="00F64E0E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83552CE" w14:textId="61867F9A" w:rsidR="00A27AAC" w:rsidRDefault="00EC5D37" w:rsidP="0083212E">
      <w:pPr>
        <w:spacing w:line="480" w:lineRule="auto"/>
        <w:ind w:firstLine="360"/>
        <w:jc w:val="both"/>
        <w:rPr>
          <w:ins w:id="46" w:author="John Shropshire" w:date="2017-05-31T12:39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Recognizing the necessity for a genetically tractable system to better understand selfish genetic elements, two research groups led by Sarah Zan</w:t>
      </w:r>
      <w:r w:rsidR="004467C4">
        <w:rPr>
          <w:rFonts w:ascii="Times New Roman" w:hAnsi="Times New Roman" w:cs="Times New Roman"/>
          <w:sz w:val="24"/>
          <w:szCs w:val="24"/>
        </w:rPr>
        <w:t xml:space="preserve">ders </w:t>
      </w:r>
      <w:r>
        <w:rPr>
          <w:rFonts w:ascii="Times New Roman" w:hAnsi="Times New Roman" w:cs="Times New Roman"/>
          <w:sz w:val="24"/>
          <w:szCs w:val="24"/>
        </w:rPr>
        <w:t xml:space="preserve">at the Stowers Institute for Medical Research in </w:t>
      </w:r>
      <w:r w:rsidR="004467C4">
        <w:rPr>
          <w:rFonts w:ascii="Times New Roman" w:hAnsi="Times New Roman" w:cs="Times New Roman"/>
          <w:sz w:val="24"/>
          <w:szCs w:val="24"/>
        </w:rPr>
        <w:t>the United States</w:t>
      </w:r>
      <w:r>
        <w:rPr>
          <w:rFonts w:ascii="Times New Roman" w:hAnsi="Times New Roman" w:cs="Times New Roman"/>
          <w:sz w:val="24"/>
          <w:szCs w:val="24"/>
        </w:rPr>
        <w:t xml:space="preserve"> and Li-Lin Du at the National Institute of Biological Sciences in China</w:t>
      </w:r>
      <w:r w:rsidR="004467C4">
        <w:rPr>
          <w:rFonts w:ascii="Times New Roman" w:hAnsi="Times New Roman" w:cs="Times New Roman"/>
          <w:sz w:val="24"/>
          <w:szCs w:val="24"/>
        </w:rPr>
        <w:t xml:space="preserve"> </w:t>
      </w:r>
      <w:del w:id="47" w:author="rokasa" w:date="2017-05-30T07:08:00Z">
        <w:r w:rsidR="004467C4" w:rsidDel="008044D1">
          <w:rPr>
            <w:rFonts w:ascii="Times New Roman" w:hAnsi="Times New Roman" w:cs="Times New Roman"/>
            <w:sz w:val="24"/>
            <w:szCs w:val="24"/>
          </w:rPr>
          <w:delText xml:space="preserve">have </w:delText>
        </w:r>
      </w:del>
      <w:r w:rsidR="004467C4">
        <w:rPr>
          <w:rFonts w:ascii="Times New Roman" w:hAnsi="Times New Roman" w:cs="Times New Roman"/>
          <w:sz w:val="24"/>
          <w:szCs w:val="24"/>
        </w:rPr>
        <w:t>turned to the fission yeast</w:t>
      </w:r>
      <w:ins w:id="48" w:author="rokasa" w:date="2017-05-26T11:19:00Z">
        <w:r w:rsidR="00056655">
          <w:rPr>
            <w:rFonts w:ascii="Times New Roman" w:hAnsi="Times New Roman" w:cs="Times New Roman"/>
            <w:sz w:val="24"/>
            <w:szCs w:val="24"/>
          </w:rPr>
          <w:t>s</w:t>
        </w:r>
      </w:ins>
      <w:r w:rsidR="0044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7C4" w:rsidRPr="004467C4">
        <w:rPr>
          <w:rFonts w:ascii="Times New Roman" w:hAnsi="Times New Roman" w:cs="Times New Roman"/>
          <w:i/>
          <w:sz w:val="24"/>
          <w:szCs w:val="24"/>
        </w:rPr>
        <w:t>Schizosacchar</w:t>
      </w:r>
      <w:del w:id="49" w:author="rokasa" w:date="2017-05-30T07:08:00Z">
        <w:r w:rsidR="004467C4" w:rsidRPr="004467C4" w:rsidDel="008044D1">
          <w:rPr>
            <w:rFonts w:ascii="Times New Roman" w:hAnsi="Times New Roman" w:cs="Times New Roman"/>
            <w:i/>
            <w:sz w:val="24"/>
            <w:szCs w:val="24"/>
          </w:rPr>
          <w:delText>m</w:delText>
        </w:r>
      </w:del>
      <w:r w:rsidR="004467C4" w:rsidRPr="004467C4">
        <w:rPr>
          <w:rFonts w:ascii="Times New Roman" w:hAnsi="Times New Roman" w:cs="Times New Roman"/>
          <w:i/>
          <w:sz w:val="24"/>
          <w:szCs w:val="24"/>
        </w:rPr>
        <w:t>o</w:t>
      </w:r>
      <w:ins w:id="50" w:author="rokasa" w:date="2017-05-30T07:08:00Z">
        <w:r w:rsidR="008044D1">
          <w:rPr>
            <w:rFonts w:ascii="Times New Roman" w:hAnsi="Times New Roman" w:cs="Times New Roman"/>
            <w:i/>
            <w:sz w:val="24"/>
            <w:szCs w:val="24"/>
          </w:rPr>
          <w:t>m</w:t>
        </w:r>
      </w:ins>
      <w:del w:id="51" w:author="rokasa" w:date="2017-05-30T07:08:00Z">
        <w:r w:rsidR="004467C4" w:rsidRPr="004467C4" w:rsidDel="008044D1">
          <w:rPr>
            <w:rFonts w:ascii="Times New Roman" w:hAnsi="Times New Roman" w:cs="Times New Roman"/>
            <w:i/>
            <w:sz w:val="24"/>
            <w:szCs w:val="24"/>
          </w:rPr>
          <w:delText>c</w:delText>
        </w:r>
      </w:del>
      <w:r w:rsidR="004467C4" w:rsidRPr="004467C4">
        <w:rPr>
          <w:rFonts w:ascii="Times New Roman" w:hAnsi="Times New Roman" w:cs="Times New Roman"/>
          <w:i/>
          <w:sz w:val="24"/>
          <w:szCs w:val="24"/>
        </w:rPr>
        <w:t>y</w:t>
      </w:r>
      <w:ins w:id="52" w:author="rokasa" w:date="2017-05-30T07:08:00Z">
        <w:r w:rsidR="008044D1">
          <w:rPr>
            <w:rFonts w:ascii="Times New Roman" w:hAnsi="Times New Roman" w:cs="Times New Roman"/>
            <w:i/>
            <w:sz w:val="24"/>
            <w:szCs w:val="24"/>
          </w:rPr>
          <w:t>c</w:t>
        </w:r>
      </w:ins>
      <w:r w:rsidR="004467C4" w:rsidRPr="004467C4">
        <w:rPr>
          <w:rFonts w:ascii="Times New Roman" w:hAnsi="Times New Roman" w:cs="Times New Roman"/>
          <w:i/>
          <w:sz w:val="24"/>
          <w:szCs w:val="24"/>
        </w:rPr>
        <w:t>es</w:t>
      </w:r>
      <w:proofErr w:type="spellEnd"/>
      <w:r w:rsidR="004467C4" w:rsidRPr="004467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67C4" w:rsidRPr="004467C4">
        <w:rPr>
          <w:rFonts w:ascii="Times New Roman" w:hAnsi="Times New Roman" w:cs="Times New Roman"/>
          <w:i/>
          <w:sz w:val="24"/>
          <w:szCs w:val="24"/>
        </w:rPr>
        <w:t>kambucha</w:t>
      </w:r>
      <w:proofErr w:type="spellEnd"/>
      <w:ins w:id="53" w:author="John Shropshire" w:date="2017-06-01T12:26:00Z">
        <w:r w:rsidR="00702E15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ins>
      <w:del w:id="54" w:author="John Shropshire" w:date="2017-06-01T12:26:00Z">
        <w:r w:rsidR="004467C4" w:rsidDel="00702E1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B24AAB" w:rsidDel="00702E15">
          <w:rPr>
            <w:rFonts w:ascii="Times New Roman" w:hAnsi="Times New Roman" w:cs="Times New Roman"/>
            <w:sz w:val="24"/>
            <w:szCs w:val="24"/>
          </w:rPr>
          <w:delText>(</w:delText>
        </w:r>
        <w:r w:rsidR="00B24AAB" w:rsidRPr="00B24AAB" w:rsidDel="00702E15">
          <w:rPr>
            <w:rFonts w:ascii="Times New Roman" w:hAnsi="Times New Roman" w:cs="Times New Roman"/>
            <w:i/>
            <w:sz w:val="24"/>
            <w:szCs w:val="24"/>
          </w:rPr>
          <w:delText>Sk</w:delText>
        </w:r>
        <w:r w:rsidR="00B24AAB" w:rsidDel="00702E15">
          <w:rPr>
            <w:rFonts w:ascii="Times New Roman" w:hAnsi="Times New Roman" w:cs="Times New Roman"/>
            <w:sz w:val="24"/>
            <w:szCs w:val="24"/>
          </w:rPr>
          <w:delText xml:space="preserve">) </w:delText>
        </w:r>
      </w:del>
      <w:r w:rsidR="004467C4">
        <w:rPr>
          <w:rFonts w:ascii="Times New Roman" w:hAnsi="Times New Roman" w:cs="Times New Roman"/>
          <w:sz w:val="24"/>
          <w:szCs w:val="24"/>
        </w:rPr>
        <w:t xml:space="preserve">and </w:t>
      </w:r>
      <w:r w:rsidR="004467C4" w:rsidRPr="004467C4">
        <w:rPr>
          <w:rFonts w:ascii="Times New Roman" w:hAnsi="Times New Roman" w:cs="Times New Roman"/>
          <w:i/>
          <w:sz w:val="24"/>
          <w:szCs w:val="24"/>
        </w:rPr>
        <w:t xml:space="preserve">S. </w:t>
      </w:r>
      <w:proofErr w:type="spellStart"/>
      <w:r w:rsidR="004467C4" w:rsidRPr="004467C4">
        <w:rPr>
          <w:rFonts w:ascii="Times New Roman" w:hAnsi="Times New Roman" w:cs="Times New Roman"/>
          <w:i/>
          <w:sz w:val="24"/>
          <w:szCs w:val="24"/>
        </w:rPr>
        <w:t>pombe</w:t>
      </w:r>
      <w:proofErr w:type="spellEnd"/>
      <w:del w:id="55" w:author="John Shropshire" w:date="2017-06-01T12:26:00Z">
        <w:r w:rsidR="004467C4" w:rsidDel="00702E15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R="00B24AAB" w:rsidDel="00702E15">
          <w:rPr>
            <w:rFonts w:ascii="Times New Roman" w:hAnsi="Times New Roman" w:cs="Times New Roman"/>
            <w:sz w:val="24"/>
            <w:szCs w:val="24"/>
          </w:rPr>
          <w:delText>(</w:delText>
        </w:r>
        <w:r w:rsidR="00B24AAB" w:rsidRPr="00B24AAB" w:rsidDel="00702E15">
          <w:rPr>
            <w:rFonts w:ascii="Times New Roman" w:hAnsi="Times New Roman" w:cs="Times New Roman"/>
            <w:i/>
            <w:sz w:val="24"/>
            <w:szCs w:val="24"/>
          </w:rPr>
          <w:delText>Sp</w:delText>
        </w:r>
        <w:r w:rsidR="00B24AAB" w:rsidDel="00702E15">
          <w:rPr>
            <w:rFonts w:ascii="Times New Roman" w:hAnsi="Times New Roman" w:cs="Times New Roman"/>
            <w:sz w:val="24"/>
            <w:szCs w:val="24"/>
          </w:rPr>
          <w:delText>)</w:delText>
        </w:r>
      </w:del>
      <w:r w:rsidR="00B24AAB">
        <w:rPr>
          <w:rFonts w:ascii="Times New Roman" w:hAnsi="Times New Roman" w:cs="Times New Roman"/>
          <w:sz w:val="24"/>
          <w:szCs w:val="24"/>
        </w:rPr>
        <w:t xml:space="preserve"> </w:t>
      </w:r>
      <w:r w:rsidR="004467C4">
        <w:rPr>
          <w:rFonts w:ascii="Times New Roman" w:hAnsi="Times New Roman" w:cs="Times New Roman"/>
          <w:sz w:val="24"/>
          <w:szCs w:val="24"/>
        </w:rPr>
        <w:t>(</w:t>
      </w:r>
      <w:r w:rsidR="00817338">
        <w:rPr>
          <w:rFonts w:ascii="Times New Roman" w:hAnsi="Times New Roman" w:cs="Times New Roman"/>
          <w:sz w:val="24"/>
          <w:szCs w:val="24"/>
        </w:rPr>
        <w:t>Hu et al., 2017; Nuckolls et al., 2017</w:t>
      </w:r>
      <w:r w:rsidR="004467C4">
        <w:rPr>
          <w:rFonts w:ascii="Times New Roman" w:hAnsi="Times New Roman" w:cs="Times New Roman"/>
          <w:sz w:val="24"/>
          <w:szCs w:val="24"/>
        </w:rPr>
        <w:t xml:space="preserve">). </w:t>
      </w:r>
      <w:r w:rsidR="00B24AAB">
        <w:rPr>
          <w:rFonts w:ascii="Times New Roman" w:hAnsi="Times New Roman" w:cs="Times New Roman"/>
          <w:sz w:val="24"/>
          <w:szCs w:val="24"/>
        </w:rPr>
        <w:t xml:space="preserve">These yeast species are genetically </w:t>
      </w:r>
      <w:r w:rsidR="008044D1">
        <w:rPr>
          <w:rFonts w:ascii="Times New Roman" w:hAnsi="Times New Roman" w:cs="Times New Roman"/>
          <w:sz w:val="24"/>
          <w:szCs w:val="24"/>
        </w:rPr>
        <w:t>nearly identical</w:t>
      </w:r>
      <w:r w:rsidR="00F9711C">
        <w:rPr>
          <w:rFonts w:ascii="Times New Roman" w:hAnsi="Times New Roman" w:cs="Times New Roman"/>
          <w:sz w:val="24"/>
          <w:szCs w:val="24"/>
        </w:rPr>
        <w:t xml:space="preserve">, so much so that some </w:t>
      </w:r>
      <w:del w:id="56" w:author="John Shropshire" w:date="2017-05-30T12:39:00Z">
        <w:r w:rsidR="00F9711C" w:rsidDel="00E92538">
          <w:rPr>
            <w:rFonts w:ascii="Times New Roman" w:hAnsi="Times New Roman" w:cs="Times New Roman"/>
            <w:sz w:val="24"/>
            <w:szCs w:val="24"/>
          </w:rPr>
          <w:delText xml:space="preserve">don’t </w:delText>
        </w:r>
      </w:del>
      <w:ins w:id="57" w:author="John Shropshire" w:date="2017-05-30T12:39:00Z">
        <w:r w:rsidR="00E92538">
          <w:rPr>
            <w:rFonts w:ascii="Times New Roman" w:hAnsi="Times New Roman" w:cs="Times New Roman"/>
            <w:sz w:val="24"/>
            <w:szCs w:val="24"/>
          </w:rPr>
          <w:t>do not</w:t>
        </w:r>
        <w:r w:rsidR="00E9253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F9711C">
        <w:rPr>
          <w:rFonts w:ascii="Times New Roman" w:hAnsi="Times New Roman" w:cs="Times New Roman"/>
          <w:sz w:val="24"/>
          <w:szCs w:val="24"/>
        </w:rPr>
        <w:t xml:space="preserve">consider them as separate </w:t>
      </w:r>
      <w:commentRangeStart w:id="58"/>
      <w:r w:rsidR="00F9711C">
        <w:rPr>
          <w:rFonts w:ascii="Times New Roman" w:hAnsi="Times New Roman" w:cs="Times New Roman"/>
          <w:sz w:val="24"/>
          <w:szCs w:val="24"/>
        </w:rPr>
        <w:t>species</w:t>
      </w:r>
      <w:commentRangeEnd w:id="58"/>
      <w:r w:rsidR="00E92538">
        <w:rPr>
          <w:rStyle w:val="CommentReference"/>
        </w:rPr>
        <w:commentReference w:id="58"/>
      </w:r>
      <w:r w:rsidR="00F9711C">
        <w:rPr>
          <w:rFonts w:ascii="Times New Roman" w:hAnsi="Times New Roman" w:cs="Times New Roman"/>
          <w:sz w:val="24"/>
          <w:szCs w:val="24"/>
        </w:rPr>
        <w:t>,</w:t>
      </w:r>
      <w:r w:rsidR="006F3125">
        <w:rPr>
          <w:rFonts w:ascii="Times New Roman" w:hAnsi="Times New Roman" w:cs="Times New Roman"/>
          <w:sz w:val="24"/>
          <w:szCs w:val="24"/>
        </w:rPr>
        <w:t xml:space="preserve"> </w:t>
      </w:r>
      <w:r w:rsidR="00B24AAB">
        <w:rPr>
          <w:rFonts w:ascii="Times New Roman" w:hAnsi="Times New Roman" w:cs="Times New Roman"/>
          <w:sz w:val="24"/>
          <w:szCs w:val="24"/>
        </w:rPr>
        <w:t xml:space="preserve">but hybrids between the two are </w:t>
      </w:r>
      <w:r w:rsidR="00716EF7">
        <w:rPr>
          <w:rFonts w:ascii="Times New Roman" w:hAnsi="Times New Roman" w:cs="Times New Roman"/>
          <w:sz w:val="24"/>
          <w:szCs w:val="24"/>
        </w:rPr>
        <w:t xml:space="preserve">often </w:t>
      </w:r>
      <w:r w:rsidR="00B24AAB">
        <w:rPr>
          <w:rFonts w:ascii="Times New Roman" w:hAnsi="Times New Roman" w:cs="Times New Roman"/>
          <w:sz w:val="24"/>
          <w:szCs w:val="24"/>
        </w:rPr>
        <w:t>sterile</w:t>
      </w:r>
      <w:r w:rsidR="00716EF7">
        <w:rPr>
          <w:rFonts w:ascii="Times New Roman" w:hAnsi="Times New Roman" w:cs="Times New Roman"/>
          <w:sz w:val="24"/>
          <w:szCs w:val="24"/>
        </w:rPr>
        <w:t xml:space="preserve">. In fact, spores derived from crosses between different isolates of </w:t>
      </w:r>
      <w:del w:id="59" w:author="John Shropshire" w:date="2017-06-01T12:26:00Z">
        <w:r w:rsidR="00716EF7" w:rsidRPr="00E92538" w:rsidDel="00702E15">
          <w:rPr>
            <w:rFonts w:ascii="Times New Roman" w:hAnsi="Times New Roman" w:cs="Times New Roman"/>
            <w:i/>
            <w:sz w:val="24"/>
            <w:szCs w:val="24"/>
          </w:rPr>
          <w:delText>Sp</w:delText>
        </w:r>
        <w:r w:rsidR="00716EF7" w:rsidDel="00702E1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60" w:author="John Shropshire" w:date="2017-06-01T12:26:00Z">
        <w:r w:rsidR="00702E15">
          <w:rPr>
            <w:rFonts w:ascii="Times New Roman" w:hAnsi="Times New Roman" w:cs="Times New Roman"/>
            <w:i/>
            <w:sz w:val="24"/>
            <w:szCs w:val="24"/>
          </w:rPr>
          <w:t xml:space="preserve">S. </w:t>
        </w:r>
        <w:proofErr w:type="spellStart"/>
        <w:r w:rsidR="00702E15">
          <w:rPr>
            <w:rFonts w:ascii="Times New Roman" w:hAnsi="Times New Roman" w:cs="Times New Roman"/>
            <w:i/>
            <w:sz w:val="24"/>
            <w:szCs w:val="24"/>
          </w:rPr>
          <w:t>pombe</w:t>
        </w:r>
        <w:proofErr w:type="spellEnd"/>
        <w:r w:rsidR="00702E1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716EF7">
        <w:rPr>
          <w:rFonts w:ascii="Times New Roman" w:hAnsi="Times New Roman" w:cs="Times New Roman"/>
          <w:sz w:val="24"/>
          <w:szCs w:val="24"/>
        </w:rPr>
        <w:t xml:space="preserve">are often inviable, suggesting a very recently emerging reproductive barrier. </w:t>
      </w:r>
      <w:r w:rsidR="006F3125">
        <w:rPr>
          <w:rFonts w:ascii="Times New Roman" w:hAnsi="Times New Roman" w:cs="Times New Roman"/>
          <w:sz w:val="24"/>
          <w:szCs w:val="24"/>
        </w:rPr>
        <w:t>Previous work by the Zanders group sugge</w:t>
      </w:r>
      <w:r w:rsidR="001E0E38">
        <w:rPr>
          <w:rFonts w:ascii="Times New Roman" w:hAnsi="Times New Roman" w:cs="Times New Roman"/>
          <w:sz w:val="24"/>
          <w:szCs w:val="24"/>
        </w:rPr>
        <w:t xml:space="preserve">sted that at least three spore </w:t>
      </w:r>
      <w:r w:rsidR="006F3125">
        <w:rPr>
          <w:rFonts w:ascii="Times New Roman" w:hAnsi="Times New Roman" w:cs="Times New Roman"/>
          <w:sz w:val="24"/>
          <w:szCs w:val="24"/>
        </w:rPr>
        <w:t>killer genes are responsible for this barrier (Zanders et al., 2014).</w:t>
      </w:r>
      <w:r w:rsidR="004D210B">
        <w:rPr>
          <w:rFonts w:ascii="Times New Roman" w:hAnsi="Times New Roman" w:cs="Times New Roman"/>
          <w:sz w:val="24"/>
          <w:szCs w:val="24"/>
        </w:rPr>
        <w:t xml:space="preserve"> There most recent work sought to uncover the genetic basis of these </w:t>
      </w:r>
      <w:r w:rsidR="001E0E38">
        <w:rPr>
          <w:rFonts w:ascii="Times New Roman" w:hAnsi="Times New Roman" w:cs="Times New Roman"/>
          <w:sz w:val="24"/>
          <w:szCs w:val="24"/>
        </w:rPr>
        <w:t xml:space="preserve">spore </w:t>
      </w:r>
      <w:r w:rsidR="004D210B">
        <w:rPr>
          <w:rFonts w:ascii="Times New Roman" w:hAnsi="Times New Roman" w:cs="Times New Roman"/>
          <w:sz w:val="24"/>
          <w:szCs w:val="24"/>
        </w:rPr>
        <w:t>killers</w:t>
      </w:r>
      <w:ins w:id="61" w:author="John Shropshire" w:date="2017-05-31T12:38:00Z">
        <w:r w:rsidR="00A27AAC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</w:p>
    <w:p w14:paraId="535E366B" w14:textId="24350902" w:rsidR="00EC5D37" w:rsidDel="00A27AAC" w:rsidRDefault="00A27AAC" w:rsidP="00A27AAC">
      <w:pPr>
        <w:spacing w:line="480" w:lineRule="auto"/>
        <w:ind w:firstLine="360"/>
        <w:jc w:val="both"/>
        <w:rPr>
          <w:del w:id="62" w:author="John Shropshire" w:date="2017-05-31T12:39:00Z"/>
          <w:rFonts w:ascii="Times New Roman" w:hAnsi="Times New Roman" w:cs="Times New Roman"/>
          <w:sz w:val="24"/>
          <w:szCs w:val="24"/>
        </w:rPr>
        <w:pPrChange w:id="63" w:author="John Shropshire" w:date="2017-05-31T12:39:00Z">
          <w:pPr>
            <w:spacing w:line="480" w:lineRule="auto"/>
            <w:ind w:firstLine="360"/>
            <w:jc w:val="both"/>
          </w:pPr>
        </w:pPrChange>
      </w:pPr>
      <w:ins w:id="64" w:author="John Shropshire" w:date="2017-05-31T12:38:00Z">
        <w:r>
          <w:rPr>
            <w:rFonts w:ascii="Times New Roman" w:hAnsi="Times New Roman" w:cs="Times New Roman"/>
            <w:sz w:val="24"/>
            <w:szCs w:val="24"/>
          </w:rPr>
          <w:t xml:space="preserve">To narrow their search, </w:t>
        </w:r>
      </w:ins>
      <w:ins w:id="65" w:author="John Shropshire" w:date="2017-05-31T12:40:00Z">
        <w:r>
          <w:rPr>
            <w:rFonts w:ascii="Times New Roman" w:hAnsi="Times New Roman" w:cs="Times New Roman"/>
            <w:sz w:val="24"/>
            <w:szCs w:val="24"/>
          </w:rPr>
          <w:t xml:space="preserve">Zanders and colleagues </w:t>
        </w:r>
      </w:ins>
      <w:ins w:id="66" w:author="John Shropshire" w:date="2017-05-31T12:38:00Z">
        <w:r>
          <w:rPr>
            <w:rFonts w:ascii="Times New Roman" w:hAnsi="Times New Roman" w:cs="Times New Roman"/>
            <w:sz w:val="24"/>
            <w:szCs w:val="24"/>
          </w:rPr>
          <w:t xml:space="preserve">conducted introgression studies to </w:t>
        </w:r>
      </w:ins>
      <w:ins w:id="67" w:author="John Shropshire" w:date="2017-05-31T12:42:00Z">
        <w:r>
          <w:rPr>
            <w:rFonts w:ascii="Times New Roman" w:hAnsi="Times New Roman" w:cs="Times New Roman"/>
            <w:sz w:val="24"/>
            <w:szCs w:val="24"/>
          </w:rPr>
          <w:t>isolate</w:t>
        </w:r>
      </w:ins>
      <w:ins w:id="68" w:author="John Shropshire" w:date="2017-05-31T12:38:00Z">
        <w:r>
          <w:rPr>
            <w:rFonts w:ascii="Times New Roman" w:hAnsi="Times New Roman" w:cs="Times New Roman"/>
            <w:sz w:val="24"/>
            <w:szCs w:val="24"/>
          </w:rPr>
          <w:t xml:space="preserve"> a region of the 3</w:t>
        </w:r>
        <w:r w:rsidRPr="00A27AAC">
          <w:rPr>
            <w:rFonts w:ascii="Times New Roman" w:hAnsi="Times New Roman" w:cs="Times New Roman"/>
            <w:sz w:val="24"/>
            <w:szCs w:val="24"/>
            <w:vertAlign w:val="superscript"/>
            <w:rPrChange w:id="69" w:author="John Shropshire" w:date="2017-05-31T12:3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rd</w:t>
        </w:r>
        <w:r>
          <w:rPr>
            <w:rFonts w:ascii="Times New Roman" w:hAnsi="Times New Roman" w:cs="Times New Roman"/>
            <w:sz w:val="24"/>
            <w:szCs w:val="24"/>
          </w:rPr>
          <w:t xml:space="preserve"> chromosome that caused meiotic drive. They then </w:t>
        </w:r>
      </w:ins>
      <w:ins w:id="70" w:author="John Shropshire" w:date="2017-05-31T12:39:00Z">
        <w:r w:rsidRPr="00A27AAC">
          <w:rPr>
            <w:rFonts w:ascii="Times New Roman" w:hAnsi="Times New Roman" w:cs="Times New Roman"/>
            <w:sz w:val="24"/>
            <w:szCs w:val="24"/>
            <w:rPrChange w:id="71" w:author="John Shropshire" w:date="2017-05-31T12:41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knocked out a gene </w:t>
        </w:r>
      </w:ins>
      <w:ins w:id="72" w:author="John Shropshire" w:date="2017-05-31T12:40:00Z">
        <w:r w:rsidRPr="00A27AAC">
          <w:rPr>
            <w:rFonts w:ascii="Times New Roman" w:hAnsi="Times New Roman" w:cs="Times New Roman"/>
            <w:sz w:val="24"/>
            <w:szCs w:val="24"/>
            <w:rPrChange w:id="73" w:author="John Shropshire" w:date="2017-05-31T12:41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in the </w:t>
        </w:r>
        <w:r w:rsidRPr="00A27AAC">
          <w:rPr>
            <w:rFonts w:ascii="Times New Roman" w:hAnsi="Times New Roman" w:cs="Times New Roman"/>
            <w:i/>
            <w:sz w:val="24"/>
            <w:szCs w:val="24"/>
            <w:rPrChange w:id="74" w:author="John Shropshire" w:date="2017-05-31T12:42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wtf</w:t>
        </w:r>
        <w:r w:rsidRPr="00A27AAC">
          <w:rPr>
            <w:rFonts w:ascii="Times New Roman" w:hAnsi="Times New Roman" w:cs="Times New Roman"/>
            <w:sz w:val="24"/>
            <w:szCs w:val="24"/>
            <w:rPrChange w:id="75" w:author="John Shropshire" w:date="2017-05-31T12:41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 gene family (</w:t>
        </w:r>
        <w:r w:rsidRPr="00F64E0E">
          <w:rPr>
            <w:rFonts w:ascii="Times New Roman" w:hAnsi="Times New Roman" w:cs="Times New Roman"/>
            <w:i/>
            <w:sz w:val="24"/>
            <w:szCs w:val="24"/>
            <w:rPrChange w:id="76" w:author="John Shropshire" w:date="2017-06-01T12:08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wtf4</w:t>
        </w:r>
        <w:r w:rsidRPr="00A27AAC">
          <w:rPr>
            <w:rFonts w:ascii="Times New Roman" w:hAnsi="Times New Roman" w:cs="Times New Roman"/>
            <w:sz w:val="24"/>
            <w:szCs w:val="24"/>
            <w:rPrChange w:id="77" w:author="John Shropshire" w:date="2017-05-31T12:41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)</w:t>
        </w:r>
      </w:ins>
      <w:ins w:id="78" w:author="John Shropshire" w:date="2017-05-31T12:41:00Z">
        <w:r w:rsidRPr="00A27AAC">
          <w:rPr>
            <w:rFonts w:ascii="Times New Roman" w:hAnsi="Times New Roman" w:cs="Times New Roman"/>
            <w:sz w:val="24"/>
            <w:szCs w:val="24"/>
            <w:rPrChange w:id="79" w:author="John Shropshire" w:date="2017-05-31T12:41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,</w:t>
        </w:r>
      </w:ins>
      <w:ins w:id="80" w:author="John Shropshire" w:date="2017-05-31T12:40:00Z">
        <w:r w:rsidRPr="00A27AAC">
          <w:rPr>
            <w:rFonts w:ascii="Times New Roman" w:hAnsi="Times New Roman" w:cs="Times New Roman"/>
            <w:sz w:val="24"/>
            <w:szCs w:val="24"/>
            <w:rPrChange w:id="81" w:author="John Shropshire" w:date="2017-05-31T12:41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 found in </w:t>
        </w:r>
      </w:ins>
      <w:ins w:id="82" w:author="John Shropshire" w:date="2017-05-31T12:39:00Z">
        <w:r w:rsidRPr="00A27AAC">
          <w:rPr>
            <w:rFonts w:ascii="Times New Roman" w:hAnsi="Times New Roman" w:cs="Times New Roman"/>
            <w:sz w:val="24"/>
            <w:szCs w:val="24"/>
            <w:rPrChange w:id="83" w:author="John Shropshire" w:date="2017-05-31T12:41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the center of this region</w:t>
        </w:r>
      </w:ins>
      <w:ins w:id="84" w:author="John Shropshire" w:date="2017-05-31T12:41:00Z">
        <w:r w:rsidRPr="00A27AAC">
          <w:rPr>
            <w:rFonts w:ascii="Times New Roman" w:hAnsi="Times New Roman" w:cs="Times New Roman"/>
            <w:sz w:val="24"/>
            <w:szCs w:val="24"/>
            <w:rPrChange w:id="85" w:author="John Shropshire" w:date="2017-05-31T12:41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>,</w:t>
        </w:r>
      </w:ins>
      <w:ins w:id="86" w:author="John Shropshire" w:date="2017-05-31T12:39:00Z">
        <w:r w:rsidRPr="00A27AAC">
          <w:rPr>
            <w:rFonts w:ascii="Times New Roman" w:hAnsi="Times New Roman" w:cs="Times New Roman"/>
            <w:sz w:val="24"/>
            <w:szCs w:val="24"/>
            <w:rPrChange w:id="87" w:author="John Shropshire" w:date="2017-05-31T12:41:00Z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rPrChange>
          </w:rPr>
          <w:t xml:space="preserve"> </w:t>
        </w:r>
      </w:ins>
      <w:del w:id="88" w:author="John Shropshire" w:date="2017-05-30T17:56:00Z">
        <w:r w:rsidR="004D210B" w:rsidRPr="0005252D" w:rsidDel="0005252D">
          <w:rPr>
            <w:rFonts w:ascii="Times New Roman" w:hAnsi="Times New Roman" w:cs="Times New Roman"/>
            <w:sz w:val="24"/>
            <w:szCs w:val="24"/>
            <w:highlight w:val="yellow"/>
            <w:rPrChange w:id="89" w:author="John Shropshire" w:date="2017-05-30T17:5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.</w:delText>
        </w:r>
      </w:del>
    </w:p>
    <w:p w14:paraId="2E4E0DEB" w14:textId="01910C18" w:rsidR="0033438F" w:rsidDel="00A27AAC" w:rsidRDefault="004D210B" w:rsidP="00A27AAC">
      <w:pPr>
        <w:spacing w:line="480" w:lineRule="auto"/>
        <w:ind w:firstLine="360"/>
        <w:jc w:val="both"/>
        <w:rPr>
          <w:del w:id="90" w:author="John Shropshire" w:date="2017-05-31T12:44:00Z"/>
          <w:rFonts w:ascii="Times New Roman" w:hAnsi="Times New Roman" w:cs="Times New Roman"/>
          <w:sz w:val="24"/>
          <w:szCs w:val="24"/>
        </w:rPr>
        <w:pPrChange w:id="91" w:author="John Shropshire" w:date="2017-05-31T12:39:00Z">
          <w:pPr>
            <w:spacing w:line="480" w:lineRule="auto"/>
            <w:ind w:firstLine="360"/>
            <w:jc w:val="both"/>
          </w:pPr>
        </w:pPrChange>
      </w:pPr>
      <w:commentRangeStart w:id="92"/>
      <w:del w:id="93" w:author="John Shropshire" w:date="2017-05-31T12:39:00Z">
        <w:r w:rsidDel="00A27AAC">
          <w:rPr>
            <w:rFonts w:ascii="Times New Roman" w:hAnsi="Times New Roman" w:cs="Times New Roman"/>
            <w:sz w:val="24"/>
            <w:szCs w:val="24"/>
          </w:rPr>
          <w:delText>For instance</w:delText>
        </w:r>
        <w:commentRangeEnd w:id="92"/>
        <w:r w:rsidR="00452F28" w:rsidDel="00A27AAC">
          <w:rPr>
            <w:rStyle w:val="CommentReference"/>
          </w:rPr>
          <w:commentReference w:id="92"/>
        </w:r>
        <w:r w:rsidDel="00A27AAC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AB7E7B" w:rsidDel="00A27AAC">
          <w:rPr>
            <w:rFonts w:ascii="Times New Roman" w:hAnsi="Times New Roman" w:cs="Times New Roman"/>
            <w:sz w:val="24"/>
            <w:szCs w:val="24"/>
          </w:rPr>
          <w:delText>through</w:delText>
        </w:r>
      </w:del>
      <w:r w:rsidR="00F06873">
        <w:rPr>
          <w:rFonts w:ascii="Times New Roman" w:hAnsi="Times New Roman" w:cs="Times New Roman"/>
          <w:sz w:val="24"/>
          <w:szCs w:val="24"/>
        </w:rPr>
        <w:t xml:space="preserve"> </w:t>
      </w:r>
      <w:ins w:id="94" w:author="John Shropshire" w:date="2017-05-31T12:40:00Z">
        <w:r w:rsidR="00A27AAC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del w:id="95" w:author="John Shropshire" w:date="2017-05-31T12:40:00Z">
        <w:r w:rsidR="00F06873" w:rsidDel="00A27AAC">
          <w:rPr>
            <w:rFonts w:ascii="Times New Roman" w:hAnsi="Times New Roman" w:cs="Times New Roman"/>
            <w:sz w:val="24"/>
            <w:szCs w:val="24"/>
          </w:rPr>
          <w:delText xml:space="preserve">knockout of </w:delText>
        </w:r>
        <w:r w:rsidR="00AB7E7B" w:rsidDel="00A27AAC">
          <w:rPr>
            <w:rFonts w:ascii="Times New Roman" w:hAnsi="Times New Roman" w:cs="Times New Roman"/>
            <w:sz w:val="24"/>
            <w:szCs w:val="24"/>
          </w:rPr>
          <w:delText xml:space="preserve">a gene in the </w:delText>
        </w:r>
        <w:r w:rsidR="00AB7E7B" w:rsidRPr="0033438F" w:rsidDel="00A27AAC">
          <w:rPr>
            <w:rFonts w:ascii="Times New Roman" w:hAnsi="Times New Roman" w:cs="Times New Roman"/>
            <w:i/>
            <w:sz w:val="24"/>
            <w:szCs w:val="24"/>
          </w:rPr>
          <w:delText>wtf</w:delText>
        </w:r>
        <w:r w:rsidR="00AB7E7B" w:rsidDel="00A27AAC">
          <w:rPr>
            <w:rFonts w:ascii="Times New Roman" w:hAnsi="Times New Roman" w:cs="Times New Roman"/>
            <w:sz w:val="24"/>
            <w:szCs w:val="24"/>
          </w:rPr>
          <w:delText xml:space="preserve"> gene family (</w:delText>
        </w:r>
        <w:r w:rsidR="00AB7E7B" w:rsidRPr="00AB7E7B" w:rsidDel="00A27AAC">
          <w:rPr>
            <w:rFonts w:ascii="Times New Roman" w:hAnsi="Times New Roman" w:cs="Times New Roman"/>
            <w:i/>
            <w:sz w:val="24"/>
            <w:szCs w:val="24"/>
          </w:rPr>
          <w:delText>wtf4</w:delText>
        </w:r>
        <w:r w:rsidR="00AB7E7B" w:rsidDel="00A27AAC">
          <w:rPr>
            <w:rFonts w:ascii="Times New Roman" w:hAnsi="Times New Roman" w:cs="Times New Roman"/>
            <w:sz w:val="24"/>
            <w:szCs w:val="24"/>
          </w:rPr>
          <w:delText xml:space="preserve">), Zanders and colleagues </w:delText>
        </w:r>
      </w:del>
      <w:r w:rsidR="00F06873">
        <w:rPr>
          <w:rFonts w:ascii="Times New Roman" w:hAnsi="Times New Roman" w:cs="Times New Roman"/>
          <w:sz w:val="24"/>
          <w:szCs w:val="24"/>
        </w:rPr>
        <w:t xml:space="preserve">determined that </w:t>
      </w:r>
      <w:r w:rsidR="001E0E38">
        <w:rPr>
          <w:rFonts w:ascii="Times New Roman" w:hAnsi="Times New Roman" w:cs="Times New Roman"/>
          <w:sz w:val="24"/>
          <w:szCs w:val="24"/>
        </w:rPr>
        <w:t>spores</w:t>
      </w:r>
      <w:r w:rsidR="002E55CE">
        <w:rPr>
          <w:rFonts w:ascii="Times New Roman" w:hAnsi="Times New Roman" w:cs="Times New Roman"/>
          <w:sz w:val="24"/>
          <w:szCs w:val="24"/>
        </w:rPr>
        <w:t xml:space="preserve"> that do not inherit </w:t>
      </w:r>
      <w:r w:rsidR="00AB7E7B" w:rsidRPr="00AB7E7B">
        <w:rPr>
          <w:rFonts w:ascii="Times New Roman" w:hAnsi="Times New Roman" w:cs="Times New Roman"/>
          <w:sz w:val="24"/>
          <w:szCs w:val="24"/>
        </w:rPr>
        <w:t>the gene</w:t>
      </w:r>
      <w:r w:rsidR="002E55CE">
        <w:rPr>
          <w:rFonts w:ascii="Times New Roman" w:hAnsi="Times New Roman" w:cs="Times New Roman"/>
          <w:sz w:val="24"/>
          <w:szCs w:val="24"/>
        </w:rPr>
        <w:t xml:space="preserve"> are subject to reduced survival whereas </w:t>
      </w:r>
      <w:r w:rsidR="001E0E38">
        <w:rPr>
          <w:rFonts w:ascii="Times New Roman" w:hAnsi="Times New Roman" w:cs="Times New Roman"/>
          <w:sz w:val="24"/>
          <w:szCs w:val="24"/>
        </w:rPr>
        <w:t>spores</w:t>
      </w:r>
      <w:r w:rsidR="002E55CE">
        <w:rPr>
          <w:rFonts w:ascii="Times New Roman" w:hAnsi="Times New Roman" w:cs="Times New Roman"/>
          <w:sz w:val="24"/>
          <w:szCs w:val="24"/>
        </w:rPr>
        <w:t xml:space="preserve"> with </w:t>
      </w:r>
      <w:r w:rsidR="002E55CE" w:rsidRPr="00F06873">
        <w:rPr>
          <w:rFonts w:ascii="Times New Roman" w:hAnsi="Times New Roman" w:cs="Times New Roman"/>
          <w:i/>
          <w:sz w:val="24"/>
          <w:szCs w:val="24"/>
        </w:rPr>
        <w:t>wtf4</w:t>
      </w:r>
      <w:r w:rsidR="002E55CE">
        <w:rPr>
          <w:rFonts w:ascii="Times New Roman" w:hAnsi="Times New Roman" w:cs="Times New Roman"/>
          <w:sz w:val="24"/>
          <w:szCs w:val="24"/>
        </w:rPr>
        <w:t xml:space="preserve"> survive</w:t>
      </w:r>
      <w:r w:rsidR="00D6384F">
        <w:rPr>
          <w:rFonts w:ascii="Times New Roman" w:hAnsi="Times New Roman" w:cs="Times New Roman"/>
          <w:sz w:val="24"/>
          <w:szCs w:val="24"/>
        </w:rPr>
        <w:t>, but why?</w:t>
      </w:r>
      <w:r w:rsidR="0003159A">
        <w:rPr>
          <w:rFonts w:ascii="Times New Roman" w:hAnsi="Times New Roman" w:cs="Times New Roman"/>
          <w:sz w:val="24"/>
          <w:szCs w:val="24"/>
        </w:rPr>
        <w:t xml:space="preserve"> </w:t>
      </w:r>
      <w:r w:rsidR="00AB7E7B">
        <w:rPr>
          <w:rFonts w:ascii="Times New Roman" w:hAnsi="Times New Roman" w:cs="Times New Roman"/>
          <w:sz w:val="24"/>
          <w:szCs w:val="24"/>
        </w:rPr>
        <w:t xml:space="preserve">They proposed </w:t>
      </w:r>
      <w:r w:rsidR="0006214D">
        <w:rPr>
          <w:rFonts w:ascii="Times New Roman" w:hAnsi="Times New Roman" w:cs="Times New Roman"/>
          <w:sz w:val="24"/>
          <w:szCs w:val="24"/>
        </w:rPr>
        <w:t>two hypotheses</w:t>
      </w:r>
      <w:r w:rsidR="00AB7E7B">
        <w:rPr>
          <w:rFonts w:ascii="Times New Roman" w:hAnsi="Times New Roman" w:cs="Times New Roman"/>
          <w:sz w:val="24"/>
          <w:szCs w:val="24"/>
        </w:rPr>
        <w:t xml:space="preserve"> based on previously characterized meiotic drive systems</w:t>
      </w:r>
      <w:ins w:id="96" w:author="John Shropshire" w:date="2017-06-01T12:27:00Z">
        <w:r w:rsidR="00702E15">
          <w:rPr>
            <w:rFonts w:ascii="Times New Roman" w:hAnsi="Times New Roman" w:cs="Times New Roman"/>
            <w:sz w:val="24"/>
            <w:szCs w:val="24"/>
          </w:rPr>
          <w:t xml:space="preserve"> (Fig.1)</w:t>
        </w:r>
      </w:ins>
      <w:ins w:id="97" w:author="John Shropshire" w:date="2017-05-30T12:48:00Z">
        <w:r w:rsidR="00200F74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98" w:author="John Shropshire" w:date="2017-05-30T13:04:00Z">
        <w:r w:rsidR="00200F74">
          <w:rPr>
            <w:rFonts w:ascii="Times New Roman" w:hAnsi="Times New Roman" w:cs="Times New Roman"/>
            <w:sz w:val="24"/>
            <w:szCs w:val="24"/>
          </w:rPr>
          <w:t>asking whether their gene killed spores by</w:t>
        </w:r>
      </w:ins>
      <w:ins w:id="99" w:author="John Shropshire" w:date="2017-05-30T13:05:00Z">
        <w:r w:rsidR="00200F74">
          <w:rPr>
            <w:rFonts w:ascii="Times New Roman" w:hAnsi="Times New Roman" w:cs="Times New Roman"/>
            <w:sz w:val="24"/>
            <w:szCs w:val="24"/>
          </w:rPr>
          <w:t xml:space="preserve"> acting on</w:t>
        </w:r>
      </w:ins>
      <w:ins w:id="100" w:author="John Shropshire" w:date="2017-05-30T13:04:00Z">
        <w:r w:rsidR="00200F7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01" w:author="John Shropshire" w:date="2017-05-31T12:42:00Z">
        <w:r w:rsidR="00A27AAC">
          <w:rPr>
            <w:rFonts w:ascii="Times New Roman" w:hAnsi="Times New Roman" w:cs="Times New Roman"/>
            <w:sz w:val="24"/>
            <w:szCs w:val="24"/>
          </w:rPr>
          <w:t>target</w:t>
        </w:r>
      </w:ins>
      <w:ins w:id="102" w:author="John Shropshire" w:date="2017-05-30T13:04:00Z">
        <w:r w:rsidR="00200F74">
          <w:rPr>
            <w:rFonts w:ascii="Times New Roman" w:hAnsi="Times New Roman" w:cs="Times New Roman"/>
            <w:sz w:val="24"/>
            <w:szCs w:val="24"/>
          </w:rPr>
          <w:t xml:space="preserve"> locus as in SD or by producing a poison and </w:t>
        </w:r>
      </w:ins>
      <w:del w:id="103" w:author="John Shropshire" w:date="2017-05-30T13:05:00Z">
        <w:r w:rsidR="00AB7E7B" w:rsidDel="00200F74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104" w:author="John Shropshire" w:date="2017-05-30T13:05:00Z">
        <w:r w:rsidR="00200F74">
          <w:rPr>
            <w:rFonts w:ascii="Times New Roman" w:hAnsi="Times New Roman" w:cs="Times New Roman"/>
            <w:sz w:val="24"/>
            <w:szCs w:val="24"/>
          </w:rPr>
          <w:t>antidote</w:t>
        </w:r>
      </w:ins>
      <w:ins w:id="105" w:author="John Shropshire" w:date="2017-05-31T12:43:00Z">
        <w:r w:rsidR="00A27AAC">
          <w:rPr>
            <w:rFonts w:ascii="Times New Roman" w:hAnsi="Times New Roman" w:cs="Times New Roman"/>
            <w:sz w:val="24"/>
            <w:szCs w:val="24"/>
          </w:rPr>
          <w:t xml:space="preserve"> as in </w:t>
        </w:r>
        <w:proofErr w:type="spellStart"/>
        <w:r w:rsidR="00A27AAC" w:rsidRPr="00A27AAC">
          <w:rPr>
            <w:rFonts w:ascii="Times New Roman" w:hAnsi="Times New Roman" w:cs="Times New Roman"/>
            <w:i/>
            <w:sz w:val="24"/>
            <w:szCs w:val="24"/>
            <w:rPrChange w:id="106" w:author="John Shropshire" w:date="2017-05-31T12:4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Podospora</w:t>
        </w:r>
      </w:ins>
      <w:proofErr w:type="spellEnd"/>
      <w:ins w:id="107" w:author="John Shropshire" w:date="2017-06-01T12:08:00Z">
        <w:r w:rsidR="00F64E0E">
          <w:rPr>
            <w:rFonts w:ascii="Times New Roman" w:hAnsi="Times New Roman" w:cs="Times New Roman"/>
            <w:i/>
            <w:sz w:val="24"/>
            <w:szCs w:val="24"/>
          </w:rPr>
          <w:t>.</w:t>
        </w:r>
      </w:ins>
      <w:ins w:id="108" w:author="John Shropshire" w:date="2017-05-30T12:40:00Z">
        <w:r w:rsidR="00E92538" w:rsidDel="00E9253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moveFromRangeStart w:id="109" w:author="John Shropshire" w:date="2017-05-30T12:40:00Z" w:name="move483911378"/>
      <w:moveFrom w:id="110" w:author="John Shropshire" w:date="2017-05-30T12:40:00Z">
        <w:r w:rsidR="00AB7E7B" w:rsidDel="00E92538">
          <w:rPr>
            <w:rFonts w:ascii="Times New Roman" w:hAnsi="Times New Roman" w:cs="Times New Roman"/>
            <w:sz w:val="24"/>
            <w:szCs w:val="24"/>
          </w:rPr>
          <w:t xml:space="preserve"> For </w:t>
        </w:r>
        <w:r w:rsidR="00D6384F" w:rsidDel="00E92538">
          <w:rPr>
            <w:rFonts w:ascii="Times New Roman" w:hAnsi="Times New Roman" w:cs="Times New Roman"/>
            <w:sz w:val="24"/>
            <w:szCs w:val="24"/>
          </w:rPr>
          <w:t>example</w:t>
        </w:r>
        <w:r w:rsidR="00AB7E7B" w:rsidDel="00E92538">
          <w:rPr>
            <w:rFonts w:ascii="Times New Roman" w:hAnsi="Times New Roman" w:cs="Times New Roman"/>
            <w:sz w:val="24"/>
            <w:szCs w:val="24"/>
          </w:rPr>
          <w:t xml:space="preserve">, segregation distortion in </w:t>
        </w:r>
        <w:r w:rsidR="00AB7E7B" w:rsidRPr="00D6384F" w:rsidDel="00E92538">
          <w:rPr>
            <w:rFonts w:ascii="Times New Roman" w:hAnsi="Times New Roman" w:cs="Times New Roman"/>
            <w:i/>
            <w:sz w:val="24"/>
            <w:szCs w:val="24"/>
          </w:rPr>
          <w:t>Drosophila</w:t>
        </w:r>
        <w:r w:rsidR="00AB7E7B" w:rsidDel="00E92538">
          <w:rPr>
            <w:rFonts w:ascii="Times New Roman" w:hAnsi="Times New Roman" w:cs="Times New Roman"/>
            <w:sz w:val="24"/>
            <w:szCs w:val="24"/>
          </w:rPr>
          <w:t xml:space="preserve"> is among the most well-described </w:t>
        </w:r>
        <w:r w:rsidR="00D6384F" w:rsidDel="00E92538">
          <w:rPr>
            <w:rFonts w:ascii="Times New Roman" w:hAnsi="Times New Roman" w:cs="Times New Roman"/>
            <w:sz w:val="24"/>
            <w:szCs w:val="24"/>
          </w:rPr>
          <w:t>gamete killers and acts by killing</w:t>
        </w:r>
        <w:r w:rsidR="00AB7E7B" w:rsidDel="00E92538">
          <w:rPr>
            <w:rFonts w:ascii="Times New Roman" w:hAnsi="Times New Roman" w:cs="Times New Roman"/>
            <w:sz w:val="24"/>
            <w:szCs w:val="24"/>
          </w:rPr>
          <w:t xml:space="preserve"> sperm that carry a ‘responder’</w:t>
        </w:r>
        <w:r w:rsidR="00036DB9" w:rsidDel="00E92538">
          <w:rPr>
            <w:rFonts w:ascii="Times New Roman" w:hAnsi="Times New Roman" w:cs="Times New Roman"/>
            <w:sz w:val="24"/>
            <w:szCs w:val="24"/>
          </w:rPr>
          <w:t xml:space="preserve"> locus which is typically absent in viable flies (</w:t>
        </w:r>
        <w:r w:rsidR="001E0E38" w:rsidRPr="001E0E38" w:rsidDel="00E92538">
          <w:rPr>
            <w:rFonts w:ascii="Times New Roman" w:hAnsi="Times New Roman" w:cs="Times New Roman"/>
            <w:sz w:val="24"/>
            <w:szCs w:val="24"/>
          </w:rPr>
          <w:t>Larracuente</w:t>
        </w:r>
        <w:r w:rsidR="001E0E38" w:rsidDel="00E92538">
          <w:rPr>
            <w:rFonts w:ascii="Times New Roman" w:hAnsi="Times New Roman" w:cs="Times New Roman"/>
            <w:sz w:val="24"/>
            <w:szCs w:val="24"/>
          </w:rPr>
          <w:t xml:space="preserve"> &amp; </w:t>
        </w:r>
        <w:r w:rsidR="001E0E38" w:rsidRPr="001E0E38" w:rsidDel="00E92538">
          <w:rPr>
            <w:rFonts w:ascii="Times New Roman" w:hAnsi="Times New Roman" w:cs="Times New Roman"/>
            <w:sz w:val="24"/>
            <w:szCs w:val="24"/>
          </w:rPr>
          <w:t>Presgraves</w:t>
        </w:r>
        <w:r w:rsidR="001E0E38" w:rsidDel="00E92538">
          <w:rPr>
            <w:rFonts w:ascii="Times New Roman" w:hAnsi="Times New Roman" w:cs="Times New Roman"/>
            <w:sz w:val="24"/>
            <w:szCs w:val="24"/>
          </w:rPr>
          <w:t>, 2012</w:t>
        </w:r>
        <w:r w:rsidR="00036DB9" w:rsidDel="00E92538">
          <w:rPr>
            <w:rFonts w:ascii="Times New Roman" w:hAnsi="Times New Roman" w:cs="Times New Roman"/>
            <w:sz w:val="24"/>
            <w:szCs w:val="24"/>
          </w:rPr>
          <w:t xml:space="preserve">). </w:t>
        </w:r>
      </w:moveFrom>
      <w:moveFromRangeEnd w:id="109"/>
      <w:r w:rsidR="00036DB9">
        <w:rPr>
          <w:rFonts w:ascii="Times New Roman" w:hAnsi="Times New Roman" w:cs="Times New Roman"/>
          <w:sz w:val="24"/>
          <w:szCs w:val="24"/>
        </w:rPr>
        <w:t xml:space="preserve">Upon testing, they found that </w:t>
      </w:r>
      <w:r w:rsidR="00036DB9" w:rsidRPr="00F64E0E">
        <w:rPr>
          <w:rFonts w:ascii="Times New Roman" w:hAnsi="Times New Roman" w:cs="Times New Roman"/>
          <w:i/>
          <w:sz w:val="24"/>
          <w:szCs w:val="24"/>
          <w:rPrChange w:id="111" w:author="John Shropshire" w:date="2017-06-01T12:09:00Z">
            <w:rPr>
              <w:rFonts w:ascii="Times New Roman" w:hAnsi="Times New Roman" w:cs="Times New Roman"/>
              <w:sz w:val="24"/>
              <w:szCs w:val="24"/>
            </w:rPr>
          </w:rPrChange>
        </w:rPr>
        <w:t>wtf4</w:t>
      </w:r>
      <w:r w:rsidR="00036DB9">
        <w:rPr>
          <w:rFonts w:ascii="Times New Roman" w:hAnsi="Times New Roman" w:cs="Times New Roman"/>
          <w:sz w:val="24"/>
          <w:szCs w:val="24"/>
        </w:rPr>
        <w:t xml:space="preserve"> does not appear to be acting on a </w:t>
      </w:r>
      <w:del w:id="112" w:author="John Shropshire" w:date="2017-05-31T12:43:00Z">
        <w:r w:rsidR="00036DB9" w:rsidDel="00A27AAC">
          <w:rPr>
            <w:rFonts w:ascii="Times New Roman" w:hAnsi="Times New Roman" w:cs="Times New Roman"/>
            <w:sz w:val="24"/>
            <w:szCs w:val="24"/>
          </w:rPr>
          <w:delText>res</w:delText>
        </w:r>
        <w:r w:rsidR="00D2188B" w:rsidDel="00A27AAC">
          <w:rPr>
            <w:rFonts w:ascii="Times New Roman" w:hAnsi="Times New Roman" w:cs="Times New Roman"/>
            <w:sz w:val="24"/>
            <w:szCs w:val="24"/>
          </w:rPr>
          <w:delText xml:space="preserve">ponder </w:delText>
        </w:r>
      </w:del>
      <w:ins w:id="113" w:author="John Shropshire" w:date="2017-05-31T12:43:00Z">
        <w:r w:rsidR="00A27AAC">
          <w:rPr>
            <w:rFonts w:ascii="Times New Roman" w:hAnsi="Times New Roman" w:cs="Times New Roman"/>
            <w:sz w:val="24"/>
            <w:szCs w:val="24"/>
          </w:rPr>
          <w:t>target</w:t>
        </w:r>
        <w:r w:rsidR="00A27AA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D2188B">
        <w:rPr>
          <w:rFonts w:ascii="Times New Roman" w:hAnsi="Times New Roman" w:cs="Times New Roman"/>
          <w:sz w:val="24"/>
          <w:szCs w:val="24"/>
        </w:rPr>
        <w:t>locus</w:t>
      </w:r>
      <w:r w:rsidR="0033438F">
        <w:rPr>
          <w:rFonts w:ascii="Times New Roman" w:hAnsi="Times New Roman" w:cs="Times New Roman"/>
          <w:sz w:val="24"/>
          <w:szCs w:val="24"/>
        </w:rPr>
        <w:t xml:space="preserve"> </w:t>
      </w:r>
      <w:r w:rsidR="0033438F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1E0E38" w:rsidRPr="001E0E38">
        <w:rPr>
          <w:rFonts w:ascii="Times New Roman" w:hAnsi="Times New Roman" w:cs="Times New Roman"/>
          <w:sz w:val="24"/>
          <w:szCs w:val="24"/>
        </w:rPr>
        <w:t>Nuckolls</w:t>
      </w:r>
      <w:r w:rsidR="001E0E38">
        <w:rPr>
          <w:rFonts w:ascii="Times New Roman" w:hAnsi="Times New Roman" w:cs="Times New Roman"/>
          <w:sz w:val="24"/>
          <w:szCs w:val="24"/>
        </w:rPr>
        <w:t xml:space="preserve"> et al., 2017</w:t>
      </w:r>
      <w:r w:rsidR="0033438F">
        <w:rPr>
          <w:rFonts w:ascii="Times New Roman" w:hAnsi="Times New Roman" w:cs="Times New Roman"/>
          <w:sz w:val="24"/>
          <w:szCs w:val="24"/>
        </w:rPr>
        <w:t>)</w:t>
      </w:r>
      <w:r w:rsidR="00D218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97D9B4" w14:textId="40269276" w:rsidR="00A27AAC" w:rsidRDefault="00D6384F" w:rsidP="00A27AAC">
      <w:pPr>
        <w:spacing w:line="480" w:lineRule="auto"/>
        <w:ind w:firstLine="360"/>
        <w:jc w:val="both"/>
        <w:rPr>
          <w:ins w:id="114" w:author="John Shropshire" w:date="2017-05-31T12:44:00Z"/>
          <w:rFonts w:ascii="Times New Roman" w:hAnsi="Times New Roman" w:cs="Times New Roman"/>
          <w:sz w:val="24"/>
          <w:szCs w:val="24"/>
        </w:rPr>
        <w:pPrChange w:id="115" w:author="John Shropshire" w:date="2017-05-31T12:44:00Z">
          <w:pPr>
            <w:spacing w:line="480" w:lineRule="auto"/>
            <w:ind w:firstLine="360"/>
            <w:jc w:val="both"/>
          </w:pPr>
        </w:pPrChange>
      </w:pPr>
      <w:del w:id="116" w:author="John Shropshire" w:date="2017-05-31T12:43:00Z">
        <w:r w:rsidDel="00A27AAC">
          <w:rPr>
            <w:rFonts w:ascii="Times New Roman" w:hAnsi="Times New Roman" w:cs="Times New Roman"/>
            <w:sz w:val="24"/>
            <w:szCs w:val="24"/>
          </w:rPr>
          <w:delText xml:space="preserve">The second hypothesis was that </w:delText>
        </w:r>
        <w:r w:rsidRPr="00A27AAC" w:rsidDel="00A27AAC">
          <w:rPr>
            <w:rFonts w:ascii="Times New Roman" w:hAnsi="Times New Roman" w:cs="Times New Roman"/>
            <w:i/>
            <w:sz w:val="24"/>
            <w:szCs w:val="24"/>
            <w:rPrChange w:id="117" w:author="John Shropshire" w:date="2017-05-31T12:4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wtf4</w:delText>
        </w:r>
        <w:r w:rsidDel="00A27AA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commentRangeStart w:id="118"/>
      <w:del w:id="119" w:author="John Shropshire" w:date="2017-05-30T12:41:00Z">
        <w:r w:rsidDel="00E92538">
          <w:rPr>
            <w:rFonts w:ascii="Times New Roman" w:hAnsi="Times New Roman" w:cs="Times New Roman"/>
            <w:sz w:val="24"/>
            <w:szCs w:val="24"/>
          </w:rPr>
          <w:delText>may be acting in a method like</w:delText>
        </w:r>
        <w:r w:rsidR="00036DB9" w:rsidDel="00E92538">
          <w:rPr>
            <w:rFonts w:ascii="Times New Roman" w:hAnsi="Times New Roman" w:cs="Times New Roman"/>
            <w:sz w:val="24"/>
            <w:szCs w:val="24"/>
          </w:rPr>
          <w:delText xml:space="preserve"> the </w:delText>
        </w:r>
        <w:r w:rsidR="00036DB9" w:rsidRPr="00D2188B" w:rsidDel="00E92538">
          <w:rPr>
            <w:rFonts w:ascii="Times New Roman" w:hAnsi="Times New Roman" w:cs="Times New Roman"/>
            <w:i/>
            <w:sz w:val="24"/>
            <w:szCs w:val="24"/>
          </w:rPr>
          <w:delText>Spok</w:delText>
        </w:r>
        <w:r w:rsidR="00036DB9" w:rsidDel="00E92538">
          <w:rPr>
            <w:rFonts w:ascii="Times New Roman" w:hAnsi="Times New Roman" w:cs="Times New Roman"/>
            <w:sz w:val="24"/>
            <w:szCs w:val="24"/>
          </w:rPr>
          <w:delText xml:space="preserve"> genes of </w:delText>
        </w:r>
        <w:r w:rsidR="00036DB9" w:rsidRPr="00D2188B" w:rsidDel="00E92538">
          <w:rPr>
            <w:rFonts w:ascii="Times New Roman" w:hAnsi="Times New Roman" w:cs="Times New Roman"/>
            <w:i/>
            <w:sz w:val="24"/>
            <w:szCs w:val="24"/>
          </w:rPr>
          <w:delText>Podospora anserine</w:delText>
        </w:r>
        <w:r w:rsidR="00036DB9" w:rsidDel="00E9253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20" w:author="rokasa" w:date="2017-05-26T11:20:00Z">
        <w:del w:id="121" w:author="John Shropshire" w:date="2017-05-30T12:41:00Z">
          <w:r w:rsidR="00056655" w:rsidRPr="00D2188B" w:rsidDel="00E92538">
            <w:rPr>
              <w:rFonts w:ascii="Times New Roman" w:hAnsi="Times New Roman" w:cs="Times New Roman"/>
              <w:i/>
              <w:sz w:val="24"/>
              <w:szCs w:val="24"/>
            </w:rPr>
            <w:delText>anserin</w:delText>
          </w:r>
          <w:r w:rsidR="00056655" w:rsidDel="00E92538">
            <w:rPr>
              <w:rFonts w:ascii="Times New Roman" w:hAnsi="Times New Roman" w:cs="Times New Roman"/>
              <w:i/>
              <w:sz w:val="24"/>
              <w:szCs w:val="24"/>
            </w:rPr>
            <w:delText>a</w:delText>
          </w:r>
          <w:r w:rsidR="00056655" w:rsidDel="00E92538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del w:id="122" w:author="John Shropshire" w:date="2017-05-30T12:41:00Z">
        <w:r w:rsidR="00036DB9" w:rsidDel="00E92538">
          <w:rPr>
            <w:rFonts w:ascii="Times New Roman" w:hAnsi="Times New Roman" w:cs="Times New Roman"/>
            <w:sz w:val="24"/>
            <w:szCs w:val="24"/>
          </w:rPr>
          <w:delText xml:space="preserve">which produce a </w:delText>
        </w:r>
        <w:r w:rsidR="00D2188B" w:rsidDel="00E92538">
          <w:rPr>
            <w:rFonts w:ascii="Times New Roman" w:hAnsi="Times New Roman" w:cs="Times New Roman"/>
            <w:sz w:val="24"/>
            <w:szCs w:val="24"/>
          </w:rPr>
          <w:delText xml:space="preserve">poison that kills surrounding </w:delText>
        </w:r>
        <w:r w:rsidR="001E0E38" w:rsidDel="00E92538">
          <w:rPr>
            <w:rFonts w:ascii="Times New Roman" w:hAnsi="Times New Roman" w:cs="Times New Roman"/>
            <w:sz w:val="24"/>
            <w:szCs w:val="24"/>
          </w:rPr>
          <w:delText>spores</w:delText>
        </w:r>
        <w:r w:rsidR="00D2188B" w:rsidDel="00E92538">
          <w:rPr>
            <w:rFonts w:ascii="Times New Roman" w:hAnsi="Times New Roman" w:cs="Times New Roman"/>
            <w:sz w:val="24"/>
            <w:szCs w:val="24"/>
          </w:rPr>
          <w:delText xml:space="preserve"> and an antidote </w:delText>
        </w:r>
        <w:r w:rsidR="0033438F" w:rsidDel="00E92538">
          <w:rPr>
            <w:rFonts w:ascii="Times New Roman" w:hAnsi="Times New Roman" w:cs="Times New Roman"/>
            <w:sz w:val="24"/>
            <w:szCs w:val="24"/>
          </w:rPr>
          <w:delText>that</w:delText>
        </w:r>
        <w:r w:rsidR="00D2188B" w:rsidDel="00E92538">
          <w:rPr>
            <w:rFonts w:ascii="Times New Roman" w:hAnsi="Times New Roman" w:cs="Times New Roman"/>
            <w:sz w:val="24"/>
            <w:szCs w:val="24"/>
          </w:rPr>
          <w:delText xml:space="preserve"> provides resistance to the poison</w:delText>
        </w:r>
        <w:r w:rsidR="0033438F" w:rsidDel="00E9253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commentRangeEnd w:id="118"/>
        <w:r w:rsidR="003C1D4B" w:rsidDel="00E92538">
          <w:rPr>
            <w:rStyle w:val="CommentReference"/>
          </w:rPr>
          <w:commentReference w:id="118"/>
        </w:r>
        <w:r w:rsidR="0033438F" w:rsidDel="00E92538">
          <w:rPr>
            <w:rFonts w:ascii="Times New Roman" w:hAnsi="Times New Roman" w:cs="Times New Roman"/>
            <w:sz w:val="24"/>
            <w:szCs w:val="24"/>
          </w:rPr>
          <w:delText>(</w:delText>
        </w:r>
        <w:r w:rsidR="00467620" w:rsidDel="00E92538">
          <w:rPr>
            <w:rFonts w:ascii="Times New Roman" w:hAnsi="Times New Roman" w:cs="Times New Roman"/>
            <w:sz w:val="24"/>
            <w:szCs w:val="24"/>
          </w:rPr>
          <w:delText>Grognet et al., 2014</w:delText>
        </w:r>
        <w:r w:rsidR="0033438F" w:rsidDel="00E92538">
          <w:rPr>
            <w:rFonts w:ascii="Times New Roman" w:hAnsi="Times New Roman" w:cs="Times New Roman"/>
            <w:sz w:val="24"/>
            <w:szCs w:val="24"/>
          </w:rPr>
          <w:delText>)</w:delText>
        </w:r>
        <w:r w:rsidR="00D2188B" w:rsidDel="00E92538">
          <w:rPr>
            <w:rFonts w:ascii="Times New Roman" w:hAnsi="Times New Roman" w:cs="Times New Roman"/>
            <w:sz w:val="24"/>
            <w:szCs w:val="24"/>
          </w:rPr>
          <w:delText>.</w:delText>
        </w:r>
        <w:r w:rsidR="0033438F" w:rsidDel="00E9253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23" w:author="John Shropshire" w:date="2017-05-31T12:43:00Z">
        <w:r w:rsidR="0033438F" w:rsidDel="00A27AAC">
          <w:rPr>
            <w:rFonts w:ascii="Times New Roman" w:hAnsi="Times New Roman" w:cs="Times New Roman"/>
            <w:sz w:val="24"/>
            <w:szCs w:val="24"/>
          </w:rPr>
          <w:delText>Indeed,</w:delText>
        </w:r>
      </w:del>
      <w:ins w:id="124" w:author="John Shropshire" w:date="2017-05-31T12:43:00Z">
        <w:r w:rsidR="00A27AAC">
          <w:rPr>
            <w:rFonts w:ascii="Times New Roman" w:hAnsi="Times New Roman" w:cs="Times New Roman"/>
            <w:sz w:val="24"/>
            <w:szCs w:val="24"/>
          </w:rPr>
          <w:t>However,</w:t>
        </w:r>
      </w:ins>
      <w:r w:rsidR="0033438F">
        <w:rPr>
          <w:rFonts w:ascii="Times New Roman" w:hAnsi="Times New Roman" w:cs="Times New Roman"/>
          <w:sz w:val="24"/>
          <w:szCs w:val="24"/>
        </w:rPr>
        <w:t xml:space="preserve"> </w:t>
      </w:r>
      <w:del w:id="125" w:author="John Shropshire" w:date="2017-06-01T12:28:00Z">
        <w:r w:rsidR="0033438F" w:rsidDel="00702E15">
          <w:rPr>
            <w:rFonts w:ascii="Times New Roman" w:hAnsi="Times New Roman" w:cs="Times New Roman"/>
            <w:sz w:val="24"/>
            <w:szCs w:val="24"/>
          </w:rPr>
          <w:delText xml:space="preserve">through Zanders and colleagues’ efforts </w:delText>
        </w:r>
      </w:del>
      <w:r w:rsidR="0033438F">
        <w:rPr>
          <w:rFonts w:ascii="Times New Roman" w:hAnsi="Times New Roman" w:cs="Times New Roman"/>
          <w:sz w:val="24"/>
          <w:szCs w:val="24"/>
        </w:rPr>
        <w:t xml:space="preserve">they found that </w:t>
      </w:r>
      <w:r w:rsidR="0033438F" w:rsidRPr="0033438F">
        <w:rPr>
          <w:rFonts w:ascii="Times New Roman" w:hAnsi="Times New Roman" w:cs="Times New Roman"/>
          <w:i/>
          <w:sz w:val="24"/>
          <w:szCs w:val="24"/>
        </w:rPr>
        <w:t>wtf4</w:t>
      </w:r>
      <w:r w:rsidR="0033438F">
        <w:rPr>
          <w:rFonts w:ascii="Times New Roman" w:hAnsi="Times New Roman" w:cs="Times New Roman"/>
          <w:sz w:val="24"/>
          <w:szCs w:val="24"/>
        </w:rPr>
        <w:t xml:space="preserve"> produces both </w:t>
      </w:r>
      <w:del w:id="126" w:author="John Shropshire" w:date="2017-05-31T12:44:00Z">
        <w:r w:rsidR="0033438F" w:rsidDel="00A27AAC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27" w:author="John Shropshire" w:date="2017-05-31T12:44:00Z">
        <w:r w:rsidR="00A27AAC">
          <w:rPr>
            <w:rFonts w:ascii="Times New Roman" w:hAnsi="Times New Roman" w:cs="Times New Roman"/>
            <w:sz w:val="24"/>
            <w:szCs w:val="24"/>
          </w:rPr>
          <w:t>a</w:t>
        </w:r>
        <w:r w:rsidR="00A27AA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3438F">
        <w:rPr>
          <w:rFonts w:ascii="Times New Roman" w:hAnsi="Times New Roman" w:cs="Times New Roman"/>
          <w:sz w:val="24"/>
          <w:szCs w:val="24"/>
        </w:rPr>
        <w:t xml:space="preserve">poison and </w:t>
      </w:r>
      <w:del w:id="128" w:author="John Shropshire" w:date="2017-05-31T12:44:00Z">
        <w:r w:rsidR="0033438F" w:rsidDel="00A27AAC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</w:del>
      <w:ins w:id="129" w:author="John Shropshire" w:date="2017-05-31T12:44:00Z">
        <w:r w:rsidR="00A27AAC">
          <w:rPr>
            <w:rFonts w:ascii="Times New Roman" w:hAnsi="Times New Roman" w:cs="Times New Roman"/>
            <w:sz w:val="24"/>
            <w:szCs w:val="24"/>
          </w:rPr>
          <w:t>an</w:t>
        </w:r>
        <w:r w:rsidR="00A27AA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3438F">
        <w:rPr>
          <w:rFonts w:ascii="Times New Roman" w:hAnsi="Times New Roman" w:cs="Times New Roman"/>
          <w:sz w:val="24"/>
          <w:szCs w:val="24"/>
        </w:rPr>
        <w:t xml:space="preserve">antidote through variable translation of the </w:t>
      </w:r>
      <w:r w:rsidR="0033438F" w:rsidRPr="0033438F">
        <w:rPr>
          <w:rFonts w:ascii="Times New Roman" w:hAnsi="Times New Roman" w:cs="Times New Roman"/>
          <w:i/>
          <w:sz w:val="24"/>
          <w:szCs w:val="24"/>
        </w:rPr>
        <w:t>wtf4</w:t>
      </w:r>
      <w:r w:rsidR="0033438F">
        <w:rPr>
          <w:rFonts w:ascii="Times New Roman" w:hAnsi="Times New Roman" w:cs="Times New Roman"/>
          <w:sz w:val="24"/>
          <w:szCs w:val="24"/>
        </w:rPr>
        <w:t xml:space="preserve"> transcript. </w:t>
      </w:r>
    </w:p>
    <w:p w14:paraId="684F49A9" w14:textId="602D86C3" w:rsidR="00CE37CF" w:rsidRDefault="0033438F" w:rsidP="00A27AA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  <w:pPrChange w:id="130" w:author="John Shropshire" w:date="2017-05-31T12:44:00Z">
          <w:pPr>
            <w:spacing w:line="480" w:lineRule="auto"/>
            <w:ind w:firstLine="360"/>
            <w:jc w:val="both"/>
          </w:pPr>
        </w:pPrChange>
      </w:pPr>
      <w:r>
        <w:rPr>
          <w:rFonts w:ascii="Times New Roman" w:hAnsi="Times New Roman" w:cs="Times New Roman"/>
          <w:sz w:val="24"/>
          <w:szCs w:val="24"/>
        </w:rPr>
        <w:t>But how does the poison</w:t>
      </w:r>
      <w:r w:rsidR="008A317A">
        <w:rPr>
          <w:rFonts w:ascii="Times New Roman" w:hAnsi="Times New Roman" w:cs="Times New Roman"/>
          <w:sz w:val="24"/>
          <w:szCs w:val="24"/>
        </w:rPr>
        <w:t>, and not the antidote,</w:t>
      </w:r>
      <w:r>
        <w:rPr>
          <w:rFonts w:ascii="Times New Roman" w:hAnsi="Times New Roman" w:cs="Times New Roman"/>
          <w:sz w:val="24"/>
          <w:szCs w:val="24"/>
        </w:rPr>
        <w:t xml:space="preserve"> act on the surrounding </w:t>
      </w:r>
      <w:r w:rsidR="001E0E38">
        <w:rPr>
          <w:rFonts w:ascii="Times New Roman" w:hAnsi="Times New Roman" w:cs="Times New Roman"/>
          <w:sz w:val="24"/>
          <w:szCs w:val="24"/>
        </w:rPr>
        <w:t>spores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8A317A">
        <w:rPr>
          <w:rFonts w:ascii="Times New Roman" w:hAnsi="Times New Roman" w:cs="Times New Roman"/>
          <w:sz w:val="24"/>
          <w:szCs w:val="24"/>
        </w:rPr>
        <w:t xml:space="preserve">They tested this question by creating variants of </w:t>
      </w:r>
      <w:r w:rsidR="008A317A" w:rsidRPr="00507E3C">
        <w:rPr>
          <w:rFonts w:ascii="Times New Roman" w:hAnsi="Times New Roman" w:cs="Times New Roman"/>
          <w:i/>
          <w:sz w:val="24"/>
          <w:szCs w:val="24"/>
        </w:rPr>
        <w:t>wtf4</w:t>
      </w:r>
      <w:r w:rsidR="008A317A">
        <w:rPr>
          <w:rFonts w:ascii="Times New Roman" w:hAnsi="Times New Roman" w:cs="Times New Roman"/>
          <w:sz w:val="24"/>
          <w:szCs w:val="24"/>
        </w:rPr>
        <w:t xml:space="preserve"> with </w:t>
      </w:r>
      <w:r w:rsidR="0026131D">
        <w:rPr>
          <w:rFonts w:ascii="Times New Roman" w:hAnsi="Times New Roman" w:cs="Times New Roman"/>
          <w:sz w:val="24"/>
          <w:szCs w:val="24"/>
        </w:rPr>
        <w:t>green fluorescent</w:t>
      </w:r>
      <w:r w:rsidR="00507E3C">
        <w:rPr>
          <w:rFonts w:ascii="Times New Roman" w:hAnsi="Times New Roman" w:cs="Times New Roman"/>
          <w:sz w:val="24"/>
          <w:szCs w:val="24"/>
        </w:rPr>
        <w:t xml:space="preserve"> protein</w:t>
      </w:r>
      <w:r w:rsidR="0026131D">
        <w:rPr>
          <w:rFonts w:ascii="Times New Roman" w:hAnsi="Times New Roman" w:cs="Times New Roman"/>
          <w:sz w:val="24"/>
          <w:szCs w:val="24"/>
        </w:rPr>
        <w:t xml:space="preserve"> tags and visualized the protein’s localization in the gamete and its surrounding. They found that the poison can travel through the membrane of the gamete and interact with sibling </w:t>
      </w:r>
      <w:r w:rsidR="001E0E38">
        <w:rPr>
          <w:rFonts w:ascii="Times New Roman" w:hAnsi="Times New Roman" w:cs="Times New Roman"/>
          <w:sz w:val="24"/>
          <w:szCs w:val="24"/>
        </w:rPr>
        <w:t>spores</w:t>
      </w:r>
      <w:r w:rsidR="0026131D">
        <w:rPr>
          <w:rFonts w:ascii="Times New Roman" w:hAnsi="Times New Roman" w:cs="Times New Roman"/>
          <w:sz w:val="24"/>
          <w:szCs w:val="24"/>
        </w:rPr>
        <w:t xml:space="preserve"> while the antidote </w:t>
      </w:r>
      <w:r w:rsidR="00CE37CF">
        <w:rPr>
          <w:rFonts w:ascii="Times New Roman" w:hAnsi="Times New Roman" w:cs="Times New Roman"/>
          <w:sz w:val="24"/>
          <w:szCs w:val="24"/>
        </w:rPr>
        <w:t>protein is stuck within the cell</w:t>
      </w:r>
      <w:r w:rsidR="001E0E38">
        <w:rPr>
          <w:rFonts w:ascii="Times New Roman" w:hAnsi="Times New Roman" w:cs="Times New Roman"/>
          <w:sz w:val="24"/>
          <w:szCs w:val="24"/>
        </w:rPr>
        <w:t xml:space="preserve"> (</w:t>
      </w:r>
      <w:r w:rsidR="001E0E38" w:rsidRPr="001E0E38">
        <w:rPr>
          <w:rFonts w:ascii="Times New Roman" w:hAnsi="Times New Roman" w:cs="Times New Roman"/>
          <w:sz w:val="24"/>
          <w:szCs w:val="24"/>
        </w:rPr>
        <w:t>Nuckolls</w:t>
      </w:r>
      <w:r w:rsidR="001E0E38">
        <w:rPr>
          <w:rFonts w:ascii="Times New Roman" w:hAnsi="Times New Roman" w:cs="Times New Roman"/>
          <w:sz w:val="24"/>
          <w:szCs w:val="24"/>
        </w:rPr>
        <w:t xml:space="preserve"> et al., 2017)</w:t>
      </w:r>
      <w:r w:rsidR="00CE37CF">
        <w:rPr>
          <w:rFonts w:ascii="Times New Roman" w:hAnsi="Times New Roman" w:cs="Times New Roman"/>
          <w:sz w:val="24"/>
          <w:szCs w:val="24"/>
        </w:rPr>
        <w:t xml:space="preserve">. These finding illustrates a novel mechanism used by </w:t>
      </w:r>
      <w:r w:rsidR="00895E71">
        <w:rPr>
          <w:rFonts w:ascii="Times New Roman" w:hAnsi="Times New Roman" w:cs="Times New Roman"/>
          <w:sz w:val="24"/>
          <w:szCs w:val="24"/>
        </w:rPr>
        <w:t>selfish genes to encourage their spread</w:t>
      </w:r>
      <w:r w:rsidR="00CE37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07058C" w14:textId="45647644" w:rsidR="004D210B" w:rsidRDefault="00CE37CF" w:rsidP="0083212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and colleagues identified two additional genes in the same </w:t>
      </w:r>
      <w:r w:rsidRPr="00106E77">
        <w:rPr>
          <w:rFonts w:ascii="Times New Roman" w:hAnsi="Times New Roman" w:cs="Times New Roman"/>
          <w:i/>
          <w:sz w:val="24"/>
          <w:szCs w:val="24"/>
        </w:rPr>
        <w:t>wtf</w:t>
      </w:r>
      <w:r>
        <w:rPr>
          <w:rFonts w:ascii="Times New Roman" w:hAnsi="Times New Roman" w:cs="Times New Roman"/>
          <w:sz w:val="24"/>
          <w:szCs w:val="24"/>
        </w:rPr>
        <w:t xml:space="preserve"> gene family that act as </w:t>
      </w:r>
      <w:r w:rsidR="001E0E38">
        <w:rPr>
          <w:rFonts w:ascii="Times New Roman" w:hAnsi="Times New Roman" w:cs="Times New Roman"/>
          <w:sz w:val="24"/>
          <w:szCs w:val="24"/>
        </w:rPr>
        <w:t>spore</w:t>
      </w:r>
      <w:r>
        <w:rPr>
          <w:rFonts w:ascii="Times New Roman" w:hAnsi="Times New Roman" w:cs="Times New Roman"/>
          <w:sz w:val="24"/>
          <w:szCs w:val="24"/>
        </w:rPr>
        <w:t xml:space="preserve"> killers. They did this through targeted deletion of two </w:t>
      </w:r>
      <w:r w:rsidRPr="00106E77">
        <w:rPr>
          <w:rFonts w:ascii="Times New Roman" w:hAnsi="Times New Roman" w:cs="Times New Roman"/>
          <w:i/>
          <w:sz w:val="24"/>
          <w:szCs w:val="24"/>
        </w:rPr>
        <w:t>wtf</w:t>
      </w:r>
      <w:r>
        <w:rPr>
          <w:rFonts w:ascii="Times New Roman" w:hAnsi="Times New Roman" w:cs="Times New Roman"/>
          <w:sz w:val="24"/>
          <w:szCs w:val="24"/>
        </w:rPr>
        <w:t xml:space="preserve"> genes which they named </w:t>
      </w:r>
      <w:r w:rsidRPr="00106E77">
        <w:rPr>
          <w:rFonts w:ascii="Times New Roman" w:hAnsi="Times New Roman" w:cs="Times New Roman"/>
          <w:i/>
          <w:sz w:val="24"/>
          <w:szCs w:val="24"/>
        </w:rPr>
        <w:t>cw9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06E77">
        <w:rPr>
          <w:rFonts w:ascii="Times New Roman" w:hAnsi="Times New Roman" w:cs="Times New Roman"/>
          <w:i/>
          <w:sz w:val="24"/>
          <w:szCs w:val="24"/>
        </w:rPr>
        <w:t>cw27</w:t>
      </w:r>
      <w:r w:rsidR="00106E77">
        <w:rPr>
          <w:rFonts w:ascii="Times New Roman" w:hAnsi="Times New Roman" w:cs="Times New Roman"/>
          <w:sz w:val="24"/>
          <w:szCs w:val="24"/>
        </w:rPr>
        <w:t xml:space="preserve">, where they noticed a reduction in meiotic drive. They then asked whether the two genes </w:t>
      </w:r>
      <w:r w:rsidR="00467620">
        <w:rPr>
          <w:rFonts w:ascii="Times New Roman" w:hAnsi="Times New Roman" w:cs="Times New Roman"/>
          <w:sz w:val="24"/>
          <w:szCs w:val="24"/>
        </w:rPr>
        <w:t>can rescue</w:t>
      </w:r>
      <w:r w:rsidR="00106E77">
        <w:rPr>
          <w:rFonts w:ascii="Times New Roman" w:hAnsi="Times New Roman" w:cs="Times New Roman"/>
          <w:sz w:val="24"/>
          <w:szCs w:val="24"/>
        </w:rPr>
        <w:t xml:space="preserve"> the other’s </w:t>
      </w:r>
      <w:del w:id="131" w:author="John Shropshire" w:date="2017-05-30T12:42:00Z">
        <w:r w:rsidR="00106E77" w:rsidDel="00E92538">
          <w:rPr>
            <w:rFonts w:ascii="Times New Roman" w:hAnsi="Times New Roman" w:cs="Times New Roman"/>
            <w:sz w:val="24"/>
            <w:szCs w:val="24"/>
          </w:rPr>
          <w:delText xml:space="preserve">gamete </w:delText>
        </w:r>
      </w:del>
      <w:ins w:id="132" w:author="John Shropshire" w:date="2017-05-30T12:42:00Z">
        <w:r w:rsidR="00E92538">
          <w:rPr>
            <w:rFonts w:ascii="Times New Roman" w:hAnsi="Times New Roman" w:cs="Times New Roman"/>
            <w:sz w:val="24"/>
            <w:szCs w:val="24"/>
          </w:rPr>
          <w:t>spore</w:t>
        </w:r>
        <w:r w:rsidR="00E9253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06E77">
        <w:rPr>
          <w:rFonts w:ascii="Times New Roman" w:hAnsi="Times New Roman" w:cs="Times New Roman"/>
          <w:sz w:val="24"/>
          <w:szCs w:val="24"/>
        </w:rPr>
        <w:t xml:space="preserve">killing ability. </w:t>
      </w:r>
      <w:r w:rsidR="00106E77" w:rsidRPr="00106E77">
        <w:rPr>
          <w:rFonts w:ascii="Times New Roman" w:hAnsi="Times New Roman" w:cs="Times New Roman"/>
          <w:sz w:val="24"/>
          <w:szCs w:val="24"/>
        </w:rPr>
        <w:t xml:space="preserve">If both parents have one or either of the </w:t>
      </w:r>
      <w:r w:rsidR="003B147E" w:rsidRPr="00106E77">
        <w:rPr>
          <w:rFonts w:ascii="Times New Roman" w:hAnsi="Times New Roman" w:cs="Times New Roman"/>
          <w:sz w:val="24"/>
          <w:szCs w:val="24"/>
        </w:rPr>
        <w:t>genes,</w:t>
      </w:r>
      <w:r w:rsidR="00106E77" w:rsidRPr="00106E77">
        <w:rPr>
          <w:rFonts w:ascii="Times New Roman" w:hAnsi="Times New Roman" w:cs="Times New Roman"/>
          <w:sz w:val="24"/>
          <w:szCs w:val="24"/>
        </w:rPr>
        <w:t xml:space="preserve"> then viability was normal. </w:t>
      </w:r>
      <w:r w:rsidR="003B147E">
        <w:rPr>
          <w:rFonts w:ascii="Times New Roman" w:hAnsi="Times New Roman" w:cs="Times New Roman"/>
          <w:sz w:val="24"/>
          <w:szCs w:val="24"/>
        </w:rPr>
        <w:t>However, i</w:t>
      </w:r>
      <w:r w:rsidR="00106E77" w:rsidRPr="00106E77">
        <w:rPr>
          <w:rFonts w:ascii="Times New Roman" w:hAnsi="Times New Roman" w:cs="Times New Roman"/>
          <w:sz w:val="24"/>
          <w:szCs w:val="24"/>
        </w:rPr>
        <w:t xml:space="preserve">f one parent had </w:t>
      </w:r>
      <w:r w:rsidR="00106E77" w:rsidRPr="003B147E">
        <w:rPr>
          <w:rFonts w:ascii="Times New Roman" w:hAnsi="Times New Roman" w:cs="Times New Roman"/>
          <w:i/>
          <w:sz w:val="24"/>
          <w:szCs w:val="24"/>
        </w:rPr>
        <w:t>cw9</w:t>
      </w:r>
      <w:r w:rsidR="00106E77" w:rsidRPr="00106E77">
        <w:rPr>
          <w:rFonts w:ascii="Times New Roman" w:hAnsi="Times New Roman" w:cs="Times New Roman"/>
          <w:sz w:val="24"/>
          <w:szCs w:val="24"/>
        </w:rPr>
        <w:t xml:space="preserve"> and the other had </w:t>
      </w:r>
      <w:r w:rsidR="00106E77" w:rsidRPr="003B147E">
        <w:rPr>
          <w:rFonts w:ascii="Times New Roman" w:hAnsi="Times New Roman" w:cs="Times New Roman"/>
          <w:i/>
          <w:sz w:val="24"/>
          <w:szCs w:val="24"/>
        </w:rPr>
        <w:t>cw27</w:t>
      </w:r>
      <w:r w:rsidR="00106E77" w:rsidRPr="00106E77">
        <w:rPr>
          <w:rFonts w:ascii="Times New Roman" w:hAnsi="Times New Roman" w:cs="Times New Roman"/>
          <w:sz w:val="24"/>
          <w:szCs w:val="24"/>
        </w:rPr>
        <w:t xml:space="preserve"> then offspring containing either of the two genes suffered from </w:t>
      </w:r>
      <w:proofErr w:type="spellStart"/>
      <w:r w:rsidR="00106E77" w:rsidRPr="00106E77">
        <w:rPr>
          <w:rFonts w:ascii="Times New Roman" w:hAnsi="Times New Roman" w:cs="Times New Roman"/>
          <w:sz w:val="24"/>
          <w:szCs w:val="24"/>
        </w:rPr>
        <w:t>inviability</w:t>
      </w:r>
      <w:proofErr w:type="spellEnd"/>
      <w:r w:rsidR="003B147E">
        <w:rPr>
          <w:rFonts w:ascii="Times New Roman" w:hAnsi="Times New Roman" w:cs="Times New Roman"/>
          <w:sz w:val="24"/>
          <w:szCs w:val="24"/>
        </w:rPr>
        <w:t>. These findings suggest that they do not rescue each other and act independently to drive</w:t>
      </w:r>
      <w:ins w:id="133" w:author="John Shropshire" w:date="2017-06-01T12:23:00Z">
        <w:r w:rsidR="00277A02">
          <w:rPr>
            <w:rFonts w:ascii="Times New Roman" w:hAnsi="Times New Roman" w:cs="Times New Roman"/>
            <w:sz w:val="24"/>
            <w:szCs w:val="24"/>
          </w:rPr>
          <w:t xml:space="preserve"> (Hu et al., 2017)</w:t>
        </w:r>
      </w:ins>
      <w:r w:rsidR="003B147E">
        <w:rPr>
          <w:rFonts w:ascii="Times New Roman" w:hAnsi="Times New Roman" w:cs="Times New Roman"/>
          <w:sz w:val="24"/>
          <w:szCs w:val="24"/>
        </w:rPr>
        <w:t>.</w:t>
      </w:r>
    </w:p>
    <w:p w14:paraId="4C74EE63" w14:textId="4194258F" w:rsidR="00B311F1" w:rsidRDefault="00467620" w:rsidP="00895E71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summary, the data provided by the Zanders and Du groups reveal several genes in a unique gene family that are responsible for the targeted killing of sibling </w:t>
      </w:r>
      <w:r w:rsidR="001E0E38">
        <w:rPr>
          <w:rFonts w:ascii="Times New Roman" w:hAnsi="Times New Roman" w:cs="Times New Roman"/>
          <w:sz w:val="24"/>
          <w:szCs w:val="24"/>
        </w:rPr>
        <w:t>spores</w:t>
      </w:r>
      <w:r>
        <w:rPr>
          <w:rFonts w:ascii="Times New Roman" w:hAnsi="Times New Roman" w:cs="Times New Roman"/>
          <w:sz w:val="24"/>
          <w:szCs w:val="24"/>
        </w:rPr>
        <w:t xml:space="preserve"> that do not carry the genes</w:t>
      </w:r>
      <w:ins w:id="134" w:author="John Shropshire" w:date="2017-06-01T12:29:00Z">
        <w:r w:rsidR="00702E15">
          <w:rPr>
            <w:rFonts w:ascii="Times New Roman" w:hAnsi="Times New Roman" w:cs="Times New Roman"/>
            <w:sz w:val="24"/>
            <w:szCs w:val="24"/>
          </w:rPr>
          <w:t xml:space="preserve">, via a novel mechanism of action involving alternative transcription of the gene. </w:t>
        </w:r>
      </w:ins>
      <w:del w:id="135" w:author="John Shropshire" w:date="2017-06-01T12:29:00Z">
        <w:r w:rsidDel="00702E15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This work, done in the genetically tractable fission yeast, sets the basis for a promising future of genetic drive research that may </w:t>
      </w:r>
      <w:del w:id="136" w:author="John Shropshire" w:date="2017-06-01T12:29:00Z">
        <w:r w:rsidDel="00702E15">
          <w:rPr>
            <w:rFonts w:ascii="Times New Roman" w:hAnsi="Times New Roman" w:cs="Times New Roman"/>
            <w:sz w:val="24"/>
            <w:szCs w:val="24"/>
          </w:rPr>
          <w:delText xml:space="preserve">ultimately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yield a fuller picture of the mechanisms of </w:t>
      </w:r>
      <w:r w:rsidR="00895E71">
        <w:rPr>
          <w:rFonts w:ascii="Times New Roman" w:hAnsi="Times New Roman" w:cs="Times New Roman"/>
          <w:sz w:val="24"/>
          <w:szCs w:val="24"/>
        </w:rPr>
        <w:t>the genes that break Gregor Mendel’s acclaimed genetic laws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5E71">
        <w:rPr>
          <w:rFonts w:ascii="Times New Roman" w:hAnsi="Times New Roman" w:cs="Times New Roman"/>
          <w:sz w:val="24"/>
          <w:szCs w:val="24"/>
        </w:rPr>
        <w:t xml:space="preserve">Future work in this area will not only help us understand the role of selfish elements on speciation but knowing the biomolecular basis of these phenomena may lead to a </w:t>
      </w:r>
      <w:r w:rsidR="00895E71">
        <w:rPr>
          <w:rFonts w:ascii="Times New Roman" w:hAnsi="Times New Roman" w:cs="Times New Roman"/>
          <w:sz w:val="24"/>
          <w:szCs w:val="24"/>
        </w:rPr>
        <w:lastRenderedPageBreak/>
        <w:t xml:space="preserve">better appreciation for the role of these kind of mechanisms in infertility in species as diverse as plants, fungi, </w:t>
      </w:r>
      <w:del w:id="137" w:author="John Shropshire" w:date="2017-06-01T12:30:00Z">
        <w:r w:rsidR="00895E71" w:rsidDel="00702E15">
          <w:rPr>
            <w:rFonts w:ascii="Times New Roman" w:hAnsi="Times New Roman" w:cs="Times New Roman"/>
            <w:sz w:val="24"/>
            <w:szCs w:val="24"/>
          </w:rPr>
          <w:delText>insects</w:delText>
        </w:r>
      </w:del>
      <w:ins w:id="138" w:author="John Shropshire" w:date="2017-06-01T12:30:00Z">
        <w:r w:rsidR="00702E15">
          <w:rPr>
            <w:rFonts w:ascii="Times New Roman" w:hAnsi="Times New Roman" w:cs="Times New Roman"/>
            <w:sz w:val="24"/>
            <w:szCs w:val="24"/>
          </w:rPr>
          <w:t>and animals including</w:t>
        </w:r>
      </w:ins>
      <w:del w:id="139" w:author="John Shropshire" w:date="2017-06-01T12:30:00Z">
        <w:r w:rsidR="00895E71" w:rsidDel="00702E15">
          <w:rPr>
            <w:rFonts w:ascii="Times New Roman" w:hAnsi="Times New Roman" w:cs="Times New Roman"/>
            <w:sz w:val="24"/>
            <w:szCs w:val="24"/>
          </w:rPr>
          <w:delText>, and even</w:delText>
        </w:r>
      </w:del>
      <w:bookmarkStart w:id="140" w:name="_GoBack"/>
      <w:bookmarkEnd w:id="140"/>
      <w:r w:rsidR="00895E71">
        <w:rPr>
          <w:rFonts w:ascii="Times New Roman" w:hAnsi="Times New Roman" w:cs="Times New Roman"/>
          <w:sz w:val="24"/>
          <w:szCs w:val="24"/>
        </w:rPr>
        <w:t xml:space="preserve"> humans. </w:t>
      </w:r>
    </w:p>
    <w:p w14:paraId="3CEA2AE6" w14:textId="69904F5F" w:rsidR="004E1CAF" w:rsidRDefault="004E1CAF" w:rsidP="0083212E">
      <w:pPr>
        <w:spacing w:line="480" w:lineRule="auto"/>
        <w:jc w:val="both"/>
        <w:rPr>
          <w:ins w:id="141" w:author="John Shropshire" w:date="2017-05-31T12:46:00Z"/>
          <w:rFonts w:ascii="Times New Roman" w:hAnsi="Times New Roman" w:cs="Times New Roman"/>
          <w:b/>
          <w:sz w:val="24"/>
          <w:szCs w:val="24"/>
        </w:rPr>
      </w:pPr>
      <w:r w:rsidRPr="004E1CAF"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6041CCCC" w14:textId="12DE8429" w:rsidR="00A27AAC" w:rsidRPr="00F64E0E" w:rsidRDefault="00A27AAC" w:rsidP="008321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rPrChange w:id="142" w:author="John Shropshire" w:date="2017-06-01T12:11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</w:pPr>
      <w:ins w:id="143" w:author="John Shropshire" w:date="2017-05-31T12:46:00Z">
        <w:r w:rsidRPr="00F64E0E">
          <w:rPr>
            <w:rFonts w:ascii="Times New Roman" w:hAnsi="Times New Roman" w:cs="Times New Roman"/>
            <w:b/>
            <w:sz w:val="24"/>
            <w:szCs w:val="24"/>
            <w:rPrChange w:id="144" w:author="John Shropshire" w:date="2017-06-01T12:1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Figure 1. </w:t>
        </w:r>
      </w:ins>
      <w:ins w:id="145" w:author="John Shropshire" w:date="2017-06-01T12:11:00Z">
        <w:r w:rsidR="00F64E0E" w:rsidRPr="00F64E0E">
          <w:rPr>
            <w:rFonts w:ascii="Times New Roman" w:hAnsi="Times New Roman" w:cs="Times New Roman"/>
            <w:b/>
            <w:sz w:val="24"/>
            <w:szCs w:val="24"/>
            <w:rPrChange w:id="146" w:author="John Shropshire" w:date="2017-06-01T12:1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Meiotic drive generally occurs via poison-antidote or killer-target mechanisms. </w:t>
        </w:r>
      </w:ins>
      <w:ins w:id="147" w:author="John Shropshire" w:date="2017-06-01T12:12:00Z">
        <w:r w:rsidR="00F64E0E">
          <w:rPr>
            <w:rFonts w:ascii="Times New Roman" w:hAnsi="Times New Roman" w:cs="Times New Roman"/>
            <w:sz w:val="24"/>
            <w:szCs w:val="24"/>
          </w:rPr>
          <w:t xml:space="preserve">In a Poison-antidote model, a toxin (skull-and-crossbones) is produced which is neutralized by an antitoxin (pill). These products can be produced by the same gene </w:t>
        </w:r>
      </w:ins>
      <w:ins w:id="148" w:author="John Shropshire" w:date="2017-06-01T12:17:00Z">
        <w:r w:rsidR="00277A02">
          <w:rPr>
            <w:rFonts w:ascii="Times New Roman" w:hAnsi="Times New Roman" w:cs="Times New Roman"/>
            <w:sz w:val="24"/>
            <w:szCs w:val="24"/>
          </w:rPr>
          <w:t xml:space="preserve">(boxes) </w:t>
        </w:r>
      </w:ins>
      <w:ins w:id="149" w:author="John Shropshire" w:date="2017-06-01T12:12:00Z">
        <w:r w:rsidR="00F64E0E">
          <w:rPr>
            <w:rFonts w:ascii="Times New Roman" w:hAnsi="Times New Roman" w:cs="Times New Roman"/>
            <w:sz w:val="24"/>
            <w:szCs w:val="24"/>
          </w:rPr>
          <w:t xml:space="preserve">via </w:t>
        </w:r>
      </w:ins>
      <w:ins w:id="150" w:author="John Shropshire" w:date="2017-06-01T12:15:00Z">
        <w:r w:rsidR="00277A02">
          <w:rPr>
            <w:rFonts w:ascii="Times New Roman" w:hAnsi="Times New Roman" w:cs="Times New Roman"/>
            <w:sz w:val="24"/>
            <w:szCs w:val="24"/>
          </w:rPr>
          <w:t>alternative transcription, as illustrated by the Zanders and Du groups (</w:t>
        </w:r>
      </w:ins>
      <w:ins w:id="151" w:author="John Shropshire" w:date="2017-06-01T12:19:00Z">
        <w:r w:rsidR="00277A02">
          <w:rPr>
            <w:rFonts w:ascii="Times New Roman" w:hAnsi="Times New Roman" w:cs="Times New Roman"/>
            <w:sz w:val="24"/>
            <w:szCs w:val="24"/>
          </w:rPr>
          <w:t>Nuckolls</w:t>
        </w:r>
        <w:r w:rsidR="00277A02">
          <w:rPr>
            <w:rFonts w:ascii="Times New Roman" w:hAnsi="Times New Roman" w:cs="Times New Roman"/>
            <w:sz w:val="24"/>
            <w:szCs w:val="24"/>
          </w:rPr>
          <w:t xml:space="preserve"> et al., 2017; Hu et al., 2017</w:t>
        </w:r>
      </w:ins>
      <w:ins w:id="152" w:author="John Shropshire" w:date="2017-06-01T12:15:00Z">
        <w:r w:rsidR="00277A02">
          <w:rPr>
            <w:rFonts w:ascii="Times New Roman" w:hAnsi="Times New Roman" w:cs="Times New Roman"/>
            <w:sz w:val="24"/>
            <w:szCs w:val="24"/>
          </w:rPr>
          <w:t>). Alternatively, different genes could produce the poison and antidote (</w:t>
        </w:r>
      </w:ins>
      <w:ins w:id="153" w:author="John Shropshire" w:date="2017-06-01T12:22:00Z">
        <w:r w:rsidR="00277A02">
          <w:rPr>
            <w:rFonts w:ascii="Times New Roman" w:hAnsi="Times New Roman" w:cs="Times New Roman"/>
            <w:sz w:val="24"/>
            <w:szCs w:val="24"/>
          </w:rPr>
          <w:t>Hammond et al., 2012</w:t>
        </w:r>
      </w:ins>
      <w:ins w:id="154" w:author="John Shropshire" w:date="2017-06-01T12:15:00Z">
        <w:r w:rsidR="00277A02">
          <w:rPr>
            <w:rFonts w:ascii="Times New Roman" w:hAnsi="Times New Roman" w:cs="Times New Roman"/>
            <w:sz w:val="24"/>
            <w:szCs w:val="24"/>
          </w:rPr>
          <w:t xml:space="preserve">). In a killer-target model, a toxin is still produced but lethality occurs when the toxin interacts with a </w:t>
        </w:r>
      </w:ins>
      <w:ins w:id="155" w:author="John Shropshire" w:date="2017-06-01T12:20:00Z">
        <w:r w:rsidR="00277A02">
          <w:rPr>
            <w:rFonts w:ascii="Times New Roman" w:hAnsi="Times New Roman" w:cs="Times New Roman"/>
            <w:sz w:val="24"/>
            <w:szCs w:val="24"/>
          </w:rPr>
          <w:t>specific</w:t>
        </w:r>
      </w:ins>
      <w:ins w:id="156" w:author="John Shropshire" w:date="2017-06-01T12:15:00Z">
        <w:r w:rsidR="00277A0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57" w:author="John Shropshire" w:date="2017-06-01T12:20:00Z">
        <w:r w:rsidR="00277A02">
          <w:rPr>
            <w:rFonts w:ascii="Times New Roman" w:hAnsi="Times New Roman" w:cs="Times New Roman"/>
            <w:sz w:val="24"/>
            <w:szCs w:val="24"/>
          </w:rPr>
          <w:t>allele</w:t>
        </w:r>
      </w:ins>
      <w:ins w:id="158" w:author="John Shropshire" w:date="2017-06-01T12:21:00Z">
        <w:r w:rsidR="00277A02">
          <w:rPr>
            <w:rFonts w:ascii="Times New Roman" w:hAnsi="Times New Roman" w:cs="Times New Roman"/>
            <w:sz w:val="24"/>
            <w:szCs w:val="24"/>
          </w:rPr>
          <w:t xml:space="preserve"> (target)</w:t>
        </w:r>
      </w:ins>
      <w:ins w:id="159" w:author="John Shropshire" w:date="2017-06-01T12:15:00Z">
        <w:r w:rsidR="00277A02">
          <w:rPr>
            <w:rFonts w:ascii="Times New Roman" w:hAnsi="Times New Roman" w:cs="Times New Roman"/>
            <w:sz w:val="24"/>
            <w:szCs w:val="24"/>
          </w:rPr>
          <w:t xml:space="preserve">, if that </w:t>
        </w:r>
      </w:ins>
      <w:ins w:id="160" w:author="John Shropshire" w:date="2017-06-01T12:20:00Z">
        <w:r w:rsidR="00277A02">
          <w:rPr>
            <w:rFonts w:ascii="Times New Roman" w:hAnsi="Times New Roman" w:cs="Times New Roman"/>
            <w:sz w:val="24"/>
            <w:szCs w:val="24"/>
          </w:rPr>
          <w:t>allele</w:t>
        </w:r>
      </w:ins>
      <w:ins w:id="161" w:author="John Shropshire" w:date="2017-06-01T12:15:00Z">
        <w:r w:rsidR="00277A02">
          <w:rPr>
            <w:rFonts w:ascii="Times New Roman" w:hAnsi="Times New Roman" w:cs="Times New Roman"/>
            <w:sz w:val="24"/>
            <w:szCs w:val="24"/>
          </w:rPr>
          <w:t xml:space="preserve"> is absent then the gamete survives (</w:t>
        </w:r>
      </w:ins>
      <w:proofErr w:type="spellStart"/>
      <w:ins w:id="162" w:author="John Shropshire" w:date="2017-06-01T12:22:00Z">
        <w:r w:rsidR="00277A02" w:rsidRPr="001E0E38">
          <w:rPr>
            <w:rFonts w:ascii="Times New Roman" w:hAnsi="Times New Roman" w:cs="Times New Roman"/>
            <w:sz w:val="24"/>
            <w:szCs w:val="24"/>
          </w:rPr>
          <w:t>Larracuente</w:t>
        </w:r>
        <w:proofErr w:type="spellEnd"/>
        <w:r w:rsidR="00277A02">
          <w:rPr>
            <w:rFonts w:ascii="Times New Roman" w:hAnsi="Times New Roman" w:cs="Times New Roman"/>
            <w:sz w:val="24"/>
            <w:szCs w:val="24"/>
          </w:rPr>
          <w:t xml:space="preserve"> et al., 2012</w:t>
        </w:r>
      </w:ins>
      <w:ins w:id="163" w:author="John Shropshire" w:date="2017-06-01T12:15:00Z">
        <w:r w:rsidR="00277A02">
          <w:rPr>
            <w:rFonts w:ascii="Times New Roman" w:hAnsi="Times New Roman" w:cs="Times New Roman"/>
            <w:sz w:val="24"/>
            <w:szCs w:val="24"/>
          </w:rPr>
          <w:t xml:space="preserve">). </w:t>
        </w:r>
      </w:ins>
    </w:p>
    <w:p w14:paraId="3A32A965" w14:textId="2D146D66" w:rsidR="00404440" w:rsidDel="00A27AAC" w:rsidRDefault="00404440" w:rsidP="0083212E">
      <w:pPr>
        <w:spacing w:line="480" w:lineRule="auto"/>
        <w:jc w:val="both"/>
        <w:rPr>
          <w:del w:id="164" w:author="John Shropshire" w:date="2017-05-31T12:46:00Z"/>
          <w:rFonts w:ascii="Times New Roman" w:hAnsi="Times New Roman" w:cs="Times New Roman"/>
          <w:sz w:val="24"/>
          <w:szCs w:val="24"/>
        </w:rPr>
      </w:pPr>
      <w:del w:id="165" w:author="John Shropshire" w:date="2017-05-31T12:46:00Z">
        <w:r w:rsidDel="00A27AAC">
          <w:rPr>
            <w:rFonts w:ascii="Times New Roman" w:hAnsi="Times New Roman" w:cs="Times New Roman"/>
            <w:sz w:val="24"/>
            <w:szCs w:val="24"/>
          </w:rPr>
          <w:delText>Figure idea: There are three different kinds of meiotic drive discussed here: 1) Segregation distortion, 2) poison-antidote system with multiple genes involved [</w:delText>
        </w:r>
      </w:del>
      <w:commentRangeStart w:id="166"/>
      <w:del w:id="167" w:author="John Shropshire" w:date="2017-05-30T17:53:00Z">
        <w:r w:rsidDel="0005252D">
          <w:rPr>
            <w:rFonts w:ascii="Times New Roman" w:hAnsi="Times New Roman" w:cs="Times New Roman"/>
            <w:sz w:val="24"/>
            <w:szCs w:val="24"/>
          </w:rPr>
          <w:delText>podospora</w:delText>
        </w:r>
        <w:commentRangeEnd w:id="166"/>
        <w:r w:rsidR="000F3EF2" w:rsidDel="0005252D">
          <w:rPr>
            <w:rStyle w:val="CommentReference"/>
          </w:rPr>
          <w:commentReference w:id="166"/>
        </w:r>
      </w:del>
      <w:del w:id="168" w:author="John Shropshire" w:date="2017-05-31T12:46:00Z">
        <w:r w:rsidDel="00A27AAC">
          <w:rPr>
            <w:rFonts w:ascii="Times New Roman" w:hAnsi="Times New Roman" w:cs="Times New Roman"/>
            <w:sz w:val="24"/>
            <w:szCs w:val="24"/>
          </w:rPr>
          <w:delText xml:space="preserve">], and 3) poison-antidote system where both are produced by the same gene. </w:delText>
        </w:r>
      </w:del>
    </w:p>
    <w:p w14:paraId="4370D8EB" w14:textId="6C18E754" w:rsidR="00404440" w:rsidRPr="00404440" w:rsidDel="00A27AAC" w:rsidRDefault="00404440" w:rsidP="0083212E">
      <w:pPr>
        <w:spacing w:line="480" w:lineRule="auto"/>
        <w:jc w:val="both"/>
        <w:rPr>
          <w:del w:id="169" w:author="John Shropshire" w:date="2017-05-31T12:46:00Z"/>
          <w:rFonts w:ascii="Times New Roman" w:hAnsi="Times New Roman" w:cs="Times New Roman"/>
          <w:sz w:val="24"/>
          <w:szCs w:val="24"/>
        </w:rPr>
      </w:pPr>
      <w:del w:id="170" w:author="John Shropshire" w:date="2017-05-31T12:46:00Z">
        <w:r w:rsidDel="00A27AAC">
          <w:rPr>
            <w:rFonts w:ascii="Times New Roman" w:hAnsi="Times New Roman" w:cs="Times New Roman"/>
            <w:sz w:val="24"/>
            <w:szCs w:val="24"/>
          </w:rPr>
          <w:delText xml:space="preserve">The figure would illustrate all three of these to illustrate how the work by Zanders group revealed something unique. </w:delText>
        </w:r>
      </w:del>
    </w:p>
    <w:p w14:paraId="7E7C98B6" w14:textId="77777777" w:rsidR="004E1CAF" w:rsidRDefault="004E1CAF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CAF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CFB722F" w14:textId="4D763CF5" w:rsidR="00973AD5" w:rsidRDefault="00973AD5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Burt, A.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Trivers</w:t>
      </w:r>
      <w:proofErr w:type="spellEnd"/>
      <w:r>
        <w:rPr>
          <w:rFonts w:ascii="Times New Roman" w:hAnsi="Times New Roman" w:cs="Times New Roman"/>
          <w:sz w:val="24"/>
          <w:szCs w:val="24"/>
        </w:rPr>
        <w:t>, R. (2006</w:t>
      </w:r>
      <w:r w:rsidRPr="00973AD5">
        <w:rPr>
          <w:rFonts w:ascii="Times New Roman" w:hAnsi="Times New Roman" w:cs="Times New Roman"/>
          <w:sz w:val="24"/>
          <w:szCs w:val="24"/>
        </w:rPr>
        <w:t>). Genes in conflict: the biology of selfish genetic elements. Harvard University Press.</w:t>
      </w:r>
    </w:p>
    <w:p w14:paraId="4C0D63F6" w14:textId="223DA796" w:rsidR="00467620" w:rsidRDefault="00467620" w:rsidP="0083212E">
      <w:pPr>
        <w:spacing w:line="480" w:lineRule="auto"/>
        <w:ind w:left="720" w:hanging="720"/>
        <w:jc w:val="both"/>
        <w:rPr>
          <w:ins w:id="171" w:author="John Shropshire" w:date="2017-05-30T17:52:00Z"/>
          <w:rFonts w:ascii="Times New Roman" w:hAnsi="Times New Roman" w:cs="Times New Roman"/>
          <w:sz w:val="24"/>
          <w:szCs w:val="24"/>
        </w:rPr>
      </w:pPr>
      <w:proofErr w:type="spellStart"/>
      <w:r w:rsidRPr="00467620">
        <w:rPr>
          <w:rFonts w:ascii="Times New Roman" w:hAnsi="Times New Roman" w:cs="Times New Roman"/>
          <w:sz w:val="24"/>
          <w:szCs w:val="24"/>
        </w:rPr>
        <w:t>Grognet</w:t>
      </w:r>
      <w:proofErr w:type="spellEnd"/>
      <w:r w:rsidRPr="00467620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467620">
        <w:rPr>
          <w:rFonts w:ascii="Times New Roman" w:hAnsi="Times New Roman" w:cs="Times New Roman"/>
          <w:sz w:val="24"/>
          <w:szCs w:val="24"/>
        </w:rPr>
        <w:t>Lalucque</w:t>
      </w:r>
      <w:proofErr w:type="spellEnd"/>
      <w:r w:rsidRPr="00467620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467620">
        <w:rPr>
          <w:rFonts w:ascii="Times New Roman" w:hAnsi="Times New Roman" w:cs="Times New Roman"/>
          <w:sz w:val="24"/>
          <w:szCs w:val="24"/>
        </w:rPr>
        <w:t>Malagnac</w:t>
      </w:r>
      <w:proofErr w:type="spellEnd"/>
      <w:r w:rsidRPr="00467620">
        <w:rPr>
          <w:rFonts w:ascii="Times New Roman" w:hAnsi="Times New Roman" w:cs="Times New Roman"/>
          <w:sz w:val="24"/>
          <w:szCs w:val="24"/>
        </w:rPr>
        <w:t xml:space="preserve">, F., &amp; </w:t>
      </w:r>
      <w:proofErr w:type="spellStart"/>
      <w:r w:rsidRPr="00467620">
        <w:rPr>
          <w:rFonts w:ascii="Times New Roman" w:hAnsi="Times New Roman" w:cs="Times New Roman"/>
          <w:sz w:val="24"/>
          <w:szCs w:val="24"/>
        </w:rPr>
        <w:t>Silar</w:t>
      </w:r>
      <w:proofErr w:type="spellEnd"/>
      <w:r w:rsidRPr="00467620">
        <w:rPr>
          <w:rFonts w:ascii="Times New Roman" w:hAnsi="Times New Roman" w:cs="Times New Roman"/>
          <w:sz w:val="24"/>
          <w:szCs w:val="24"/>
        </w:rPr>
        <w:t xml:space="preserve">, P. (2014). Genes that bias Mendelian segregation. </w:t>
      </w:r>
      <w:proofErr w:type="spellStart"/>
      <w:r w:rsidRPr="00467620">
        <w:rPr>
          <w:rFonts w:ascii="Times New Roman" w:hAnsi="Times New Roman" w:cs="Times New Roman"/>
          <w:i/>
          <w:sz w:val="24"/>
          <w:szCs w:val="24"/>
        </w:rPr>
        <w:t>PLoS</w:t>
      </w:r>
      <w:proofErr w:type="spellEnd"/>
      <w:r w:rsidRPr="00467620">
        <w:rPr>
          <w:rFonts w:ascii="Times New Roman" w:hAnsi="Times New Roman" w:cs="Times New Roman"/>
          <w:i/>
          <w:sz w:val="24"/>
          <w:szCs w:val="24"/>
        </w:rPr>
        <w:t xml:space="preserve"> Genetics</w:t>
      </w:r>
      <w:r w:rsidRPr="00467620">
        <w:rPr>
          <w:rFonts w:ascii="Times New Roman" w:hAnsi="Times New Roman" w:cs="Times New Roman"/>
          <w:sz w:val="24"/>
          <w:szCs w:val="24"/>
        </w:rPr>
        <w:t xml:space="preserve">, </w:t>
      </w:r>
      <w:r w:rsidRPr="001E0E38">
        <w:rPr>
          <w:rFonts w:ascii="Times New Roman" w:hAnsi="Times New Roman" w:cs="Times New Roman"/>
          <w:i/>
          <w:sz w:val="24"/>
          <w:szCs w:val="24"/>
        </w:rPr>
        <w:t>10</w:t>
      </w:r>
      <w:r w:rsidRPr="00467620">
        <w:rPr>
          <w:rFonts w:ascii="Times New Roman" w:hAnsi="Times New Roman" w:cs="Times New Roman"/>
          <w:sz w:val="24"/>
          <w:szCs w:val="24"/>
        </w:rPr>
        <w:t>(5), e1004387.</w:t>
      </w:r>
    </w:p>
    <w:p w14:paraId="3252F957" w14:textId="1293F017" w:rsidR="0005252D" w:rsidRDefault="0005252D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ins w:id="172" w:author="John Shropshire" w:date="2017-05-30T17:52:00Z">
        <w:r w:rsidRPr="0005252D">
          <w:rPr>
            <w:rFonts w:ascii="Times New Roman" w:hAnsi="Times New Roman" w:cs="Times New Roman"/>
            <w:sz w:val="24"/>
            <w:szCs w:val="24"/>
          </w:rPr>
          <w:t xml:space="preserve">Hammond, T. M., </w:t>
        </w:r>
        <w:proofErr w:type="spellStart"/>
        <w:r w:rsidRPr="0005252D">
          <w:rPr>
            <w:rFonts w:ascii="Times New Roman" w:hAnsi="Times New Roman" w:cs="Times New Roman"/>
            <w:sz w:val="24"/>
            <w:szCs w:val="24"/>
          </w:rPr>
          <w:t>Rehard</w:t>
        </w:r>
        <w:proofErr w:type="spellEnd"/>
        <w:r w:rsidRPr="0005252D">
          <w:rPr>
            <w:rFonts w:ascii="Times New Roman" w:hAnsi="Times New Roman" w:cs="Times New Roman"/>
            <w:sz w:val="24"/>
            <w:szCs w:val="24"/>
          </w:rPr>
          <w:t xml:space="preserve">, D. G., Xiao, H., &amp; </w:t>
        </w:r>
        <w:proofErr w:type="spellStart"/>
        <w:r w:rsidRPr="0005252D">
          <w:rPr>
            <w:rFonts w:ascii="Times New Roman" w:hAnsi="Times New Roman" w:cs="Times New Roman"/>
            <w:sz w:val="24"/>
            <w:szCs w:val="24"/>
          </w:rPr>
          <w:t>Shiu</w:t>
        </w:r>
        <w:proofErr w:type="spellEnd"/>
        <w:r w:rsidRPr="0005252D">
          <w:rPr>
            <w:rFonts w:ascii="Times New Roman" w:hAnsi="Times New Roman" w:cs="Times New Roman"/>
            <w:sz w:val="24"/>
            <w:szCs w:val="24"/>
          </w:rPr>
          <w:t xml:space="preserve">, P. K. (2012). Molecular dissection of </w:t>
        </w:r>
        <w:proofErr w:type="spellStart"/>
        <w:r w:rsidRPr="0005252D">
          <w:rPr>
            <w:rFonts w:ascii="Times New Roman" w:hAnsi="Times New Roman" w:cs="Times New Roman"/>
            <w:i/>
            <w:sz w:val="24"/>
            <w:szCs w:val="24"/>
            <w:rPrChange w:id="173" w:author="John Shropshire" w:date="2017-05-30T17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Neurospora</w:t>
        </w:r>
        <w:proofErr w:type="spellEnd"/>
        <w:r w:rsidRPr="0005252D">
          <w:rPr>
            <w:rFonts w:ascii="Times New Roman" w:hAnsi="Times New Roman" w:cs="Times New Roman"/>
            <w:sz w:val="24"/>
            <w:szCs w:val="24"/>
          </w:rPr>
          <w:t xml:space="preserve"> Spore killer meiotic drive elements. </w:t>
        </w:r>
        <w:r w:rsidRPr="0005252D">
          <w:rPr>
            <w:rFonts w:ascii="Times New Roman" w:hAnsi="Times New Roman" w:cs="Times New Roman"/>
            <w:i/>
            <w:sz w:val="24"/>
            <w:szCs w:val="24"/>
            <w:rPrChange w:id="174" w:author="John Shropshire" w:date="2017-05-30T17:5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Proceedings of the National Academy of Sciences</w:t>
        </w:r>
        <w:r w:rsidRPr="0005252D">
          <w:rPr>
            <w:rFonts w:ascii="Times New Roman" w:hAnsi="Times New Roman" w:cs="Times New Roman"/>
            <w:sz w:val="24"/>
            <w:szCs w:val="24"/>
          </w:rPr>
          <w:t>, 109(30), 12093-12098.</w:t>
        </w:r>
      </w:ins>
    </w:p>
    <w:p w14:paraId="2558367D" w14:textId="333325A7" w:rsidR="0053536B" w:rsidRDefault="0053536B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Hu, W., Jiang, Z.,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Zheng, J., He, W., </w:t>
      </w:r>
      <w:r w:rsidR="00817338">
        <w:rPr>
          <w:rFonts w:ascii="Times New Roman" w:hAnsi="Times New Roman" w:cs="Times New Roman"/>
          <w:sz w:val="24"/>
          <w:szCs w:val="24"/>
        </w:rPr>
        <w:t xml:space="preserve">&amp; Du. L. (2017). A large gene family in fission yeast encodes spore killers that subvert Mendel’s law. </w:t>
      </w:r>
      <w:r w:rsidR="00817338" w:rsidRPr="00817338">
        <w:rPr>
          <w:rFonts w:ascii="Times New Roman" w:hAnsi="Times New Roman" w:cs="Times New Roman"/>
          <w:i/>
          <w:sz w:val="24"/>
          <w:szCs w:val="24"/>
        </w:rPr>
        <w:t>eLife</w:t>
      </w:r>
    </w:p>
    <w:p w14:paraId="4C3839D4" w14:textId="771E0B95" w:rsidR="001E0E38" w:rsidRPr="001E0E38" w:rsidRDefault="001E0E38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E38">
        <w:rPr>
          <w:rFonts w:ascii="Times New Roman" w:hAnsi="Times New Roman" w:cs="Times New Roman"/>
          <w:sz w:val="24"/>
          <w:szCs w:val="24"/>
        </w:rPr>
        <w:lastRenderedPageBreak/>
        <w:t>Larracuente</w:t>
      </w:r>
      <w:proofErr w:type="spellEnd"/>
      <w:r w:rsidRPr="001E0E38">
        <w:rPr>
          <w:rFonts w:ascii="Times New Roman" w:hAnsi="Times New Roman" w:cs="Times New Roman"/>
          <w:sz w:val="24"/>
          <w:szCs w:val="24"/>
        </w:rPr>
        <w:t xml:space="preserve">, A. M., &amp; Presgraves, D. C. (2012). The selfish Segregation Distorter gene complex of </w:t>
      </w:r>
      <w:r w:rsidRPr="001E0E38">
        <w:rPr>
          <w:rFonts w:ascii="Times New Roman" w:hAnsi="Times New Roman" w:cs="Times New Roman"/>
          <w:i/>
          <w:sz w:val="24"/>
          <w:szCs w:val="24"/>
        </w:rPr>
        <w:t>Drosophila melanogaster</w:t>
      </w:r>
      <w:r w:rsidRPr="001E0E38">
        <w:rPr>
          <w:rFonts w:ascii="Times New Roman" w:hAnsi="Times New Roman" w:cs="Times New Roman"/>
          <w:sz w:val="24"/>
          <w:szCs w:val="24"/>
        </w:rPr>
        <w:t xml:space="preserve">. </w:t>
      </w:r>
      <w:r w:rsidRPr="001E0E38">
        <w:rPr>
          <w:rFonts w:ascii="Times New Roman" w:hAnsi="Times New Roman" w:cs="Times New Roman"/>
          <w:i/>
          <w:sz w:val="24"/>
          <w:szCs w:val="24"/>
        </w:rPr>
        <w:t>Genetics</w:t>
      </w:r>
      <w:r w:rsidRPr="001E0E38">
        <w:rPr>
          <w:rFonts w:ascii="Times New Roman" w:hAnsi="Times New Roman" w:cs="Times New Roman"/>
          <w:sz w:val="24"/>
          <w:szCs w:val="24"/>
        </w:rPr>
        <w:t xml:space="preserve">, </w:t>
      </w:r>
      <w:r w:rsidRPr="001E0E38">
        <w:rPr>
          <w:rFonts w:ascii="Times New Roman" w:hAnsi="Times New Roman" w:cs="Times New Roman"/>
          <w:i/>
          <w:sz w:val="24"/>
          <w:szCs w:val="24"/>
        </w:rPr>
        <w:t>192</w:t>
      </w:r>
      <w:r w:rsidRPr="001E0E38">
        <w:rPr>
          <w:rFonts w:ascii="Times New Roman" w:hAnsi="Times New Roman" w:cs="Times New Roman"/>
          <w:sz w:val="24"/>
          <w:szCs w:val="24"/>
        </w:rPr>
        <w:t>(1), 33-53.</w:t>
      </w:r>
    </w:p>
    <w:p w14:paraId="442F22D7" w14:textId="77777777" w:rsidR="00817338" w:rsidRDefault="00817338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17338">
        <w:rPr>
          <w:rFonts w:ascii="Times New Roman" w:hAnsi="Times New Roman" w:cs="Times New Roman"/>
          <w:sz w:val="24"/>
          <w:szCs w:val="24"/>
        </w:rPr>
        <w:t xml:space="preserve">Mendel, G. (1866).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Versuche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Pflanzen-Hybriden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Verhandlungen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naturforschenden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Vereines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Bru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, Bd. IV for das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Jahr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1865,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Abhandlungen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>, 3–47. </w:t>
      </w:r>
      <w:r w:rsidRPr="00817338">
        <w:rPr>
          <w:rFonts w:ascii="Times New Roman" w:hAnsi="Times New Roman" w:cs="Times New Roman"/>
          <w:i/>
          <w:iCs/>
          <w:sz w:val="24"/>
          <w:szCs w:val="24"/>
        </w:rPr>
        <w:t>Genetic Theory</w:t>
      </w:r>
      <w:r w:rsidRPr="00817338">
        <w:rPr>
          <w:rFonts w:ascii="Times New Roman" w:hAnsi="Times New Roman" w:cs="Times New Roman"/>
          <w:sz w:val="24"/>
          <w:szCs w:val="24"/>
        </w:rPr>
        <w:t>, </w:t>
      </w:r>
      <w:r w:rsidRPr="00817338">
        <w:rPr>
          <w:rFonts w:ascii="Times New Roman" w:hAnsi="Times New Roman" w:cs="Times New Roman"/>
          <w:i/>
          <w:iCs/>
          <w:sz w:val="24"/>
          <w:szCs w:val="24"/>
        </w:rPr>
        <w:t>295</w:t>
      </w:r>
      <w:r w:rsidRPr="00817338">
        <w:rPr>
          <w:rFonts w:ascii="Times New Roman" w:hAnsi="Times New Roman" w:cs="Times New Roman"/>
          <w:sz w:val="24"/>
          <w:szCs w:val="24"/>
        </w:rPr>
        <w:t>, 3-47.</w:t>
      </w:r>
    </w:p>
    <w:p w14:paraId="5F586C3E" w14:textId="6000FDAD" w:rsidR="0053536B" w:rsidRDefault="0053536B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Nuckolls, N. L., Nunez, A.B., </w:t>
      </w:r>
      <w:proofErr w:type="spellStart"/>
      <w:r>
        <w:rPr>
          <w:rFonts w:ascii="Times New Roman" w:hAnsi="Times New Roman" w:cs="Times New Roman"/>
          <w:sz w:val="24"/>
          <w:szCs w:val="24"/>
        </w:rPr>
        <w:t>Eickbush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T., Young, J.M., Lange, J.J., Yu, J.S., Smith, G.R., </w:t>
      </w:r>
      <w:proofErr w:type="spellStart"/>
      <w:r>
        <w:rPr>
          <w:rFonts w:ascii="Times New Roman" w:hAnsi="Times New Roman" w:cs="Times New Roman"/>
          <w:sz w:val="24"/>
          <w:szCs w:val="24"/>
        </w:rPr>
        <w:t>Jaspersen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S.L., Malik H.S., &amp; Zanders S.E. (2017). </w:t>
      </w:r>
      <w:r w:rsidRPr="0053536B">
        <w:rPr>
          <w:rFonts w:ascii="Times New Roman" w:hAnsi="Times New Roman" w:cs="Times New Roman"/>
          <w:i/>
          <w:sz w:val="24"/>
          <w:szCs w:val="24"/>
        </w:rPr>
        <w:t>wtf</w:t>
      </w:r>
      <w:r>
        <w:rPr>
          <w:rFonts w:ascii="Times New Roman" w:hAnsi="Times New Roman" w:cs="Times New Roman"/>
          <w:sz w:val="24"/>
          <w:szCs w:val="24"/>
        </w:rPr>
        <w:t xml:space="preserve"> genes are prolific dual poison-antidote meiotic drivers. </w:t>
      </w:r>
      <w:r w:rsidRPr="0053536B">
        <w:rPr>
          <w:rFonts w:ascii="Times New Roman" w:hAnsi="Times New Roman" w:cs="Times New Roman"/>
          <w:i/>
          <w:sz w:val="24"/>
          <w:szCs w:val="24"/>
        </w:rPr>
        <w:t>eLife</w:t>
      </w:r>
    </w:p>
    <w:p w14:paraId="2110AF9D" w14:textId="6744510F" w:rsidR="004D210B" w:rsidRPr="00973AD5" w:rsidRDefault="004D210B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D210B">
        <w:rPr>
          <w:rFonts w:ascii="Times New Roman" w:hAnsi="Times New Roman" w:cs="Times New Roman"/>
          <w:sz w:val="24"/>
          <w:szCs w:val="24"/>
        </w:rPr>
        <w:t xml:space="preserve">Zanders, S. E., </w:t>
      </w:r>
      <w:proofErr w:type="spellStart"/>
      <w:r w:rsidRPr="004D210B">
        <w:rPr>
          <w:rFonts w:ascii="Times New Roman" w:hAnsi="Times New Roman" w:cs="Times New Roman"/>
          <w:sz w:val="24"/>
          <w:szCs w:val="24"/>
        </w:rPr>
        <w:t>Eickbush</w:t>
      </w:r>
      <w:proofErr w:type="spellEnd"/>
      <w:r w:rsidRPr="004D210B">
        <w:rPr>
          <w:rFonts w:ascii="Times New Roman" w:hAnsi="Times New Roman" w:cs="Times New Roman"/>
          <w:sz w:val="24"/>
          <w:szCs w:val="24"/>
        </w:rPr>
        <w:t>, M. T., Jonathan, S. Y., Kang, J. W., Fowler, K. R., Smith, G. R., &amp; Malik, H. S. (2014). Genome rearrangements and pervasive meiotic drive cause hybrid infertility in fission yeast. </w:t>
      </w:r>
      <w:r>
        <w:rPr>
          <w:rFonts w:ascii="Times New Roman" w:hAnsi="Times New Roman" w:cs="Times New Roman"/>
          <w:i/>
          <w:iCs/>
          <w:sz w:val="24"/>
          <w:szCs w:val="24"/>
        </w:rPr>
        <w:t>eL</w:t>
      </w:r>
      <w:r w:rsidRPr="004D210B">
        <w:rPr>
          <w:rFonts w:ascii="Times New Roman" w:hAnsi="Times New Roman" w:cs="Times New Roman"/>
          <w:i/>
          <w:iCs/>
          <w:sz w:val="24"/>
          <w:szCs w:val="24"/>
        </w:rPr>
        <w:t>ife</w:t>
      </w:r>
      <w:r w:rsidRPr="004D210B">
        <w:rPr>
          <w:rFonts w:ascii="Times New Roman" w:hAnsi="Times New Roman" w:cs="Times New Roman"/>
          <w:sz w:val="24"/>
          <w:szCs w:val="24"/>
        </w:rPr>
        <w:t>, </w:t>
      </w:r>
      <w:r w:rsidRPr="004D210B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4D210B">
        <w:rPr>
          <w:rFonts w:ascii="Times New Roman" w:hAnsi="Times New Roman" w:cs="Times New Roman"/>
          <w:sz w:val="24"/>
          <w:szCs w:val="24"/>
        </w:rPr>
        <w:t>, e02630.</w:t>
      </w:r>
    </w:p>
    <w:sectPr w:rsidR="004D210B" w:rsidRPr="00973AD5" w:rsidSect="00A774E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8" w:author="John Shropshire" w:date="2017-05-30T12:40:00Z" w:initials="JS">
    <w:p w14:paraId="2B80CA74" w14:textId="3BC5715A" w:rsidR="00E92538" w:rsidRDefault="00E92538">
      <w:pPr>
        <w:pStyle w:val="CommentText"/>
      </w:pPr>
      <w:r>
        <w:rPr>
          <w:rStyle w:val="CommentReference"/>
        </w:rPr>
        <w:annotationRef/>
      </w:r>
      <w:r>
        <w:t xml:space="preserve">Is there a citation for this? </w:t>
      </w:r>
    </w:p>
  </w:comment>
  <w:comment w:id="92" w:author="rokasa" w:date="2017-05-30T07:12:00Z" w:initials="r">
    <w:p w14:paraId="2CD3079B" w14:textId="742DEBF1" w:rsidR="005E1E4F" w:rsidRDefault="005E1E4F">
      <w:pPr>
        <w:pStyle w:val="CommentText"/>
      </w:pPr>
      <w:r>
        <w:rPr>
          <w:rStyle w:val="CommentReference"/>
        </w:rPr>
        <w:annotationRef/>
      </w:r>
      <w:r>
        <w:t>How they narrowed down on wtf is not clear. May be add a sentence or two that explains this here or at the end of the previous paragraph?</w:t>
      </w:r>
    </w:p>
  </w:comment>
  <w:comment w:id="118" w:author="rokasa" w:date="2017-05-30T07:40:00Z" w:initials="r">
    <w:p w14:paraId="1B414180" w14:textId="08217BE4" w:rsidR="005E1E4F" w:rsidRDefault="005E1E4F">
      <w:pPr>
        <w:pStyle w:val="CommentText"/>
      </w:pPr>
      <w:r>
        <w:rPr>
          <w:rStyle w:val="CommentReference"/>
        </w:rPr>
        <w:annotationRef/>
      </w:r>
      <w:r>
        <w:t>Again, if we introduce the two models, this could be simplified…</w:t>
      </w:r>
    </w:p>
  </w:comment>
  <w:comment w:id="166" w:author="rokasa" w:date="2017-05-30T07:46:00Z" w:initials="r">
    <w:p w14:paraId="4D97D0ED" w14:textId="7080DD6C" w:rsidR="005E1E4F" w:rsidRDefault="005E1E4F">
      <w:pPr>
        <w:pStyle w:val="CommentText"/>
      </w:pPr>
      <w:r>
        <w:rPr>
          <w:rStyle w:val="CommentReference"/>
        </w:rPr>
        <w:annotationRef/>
      </w:r>
      <w:r>
        <w:t xml:space="preserve">You mean </w:t>
      </w:r>
      <w:proofErr w:type="spellStart"/>
      <w:r>
        <w:t>Neurospora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80CA74" w15:done="0"/>
  <w15:commentEx w15:paraId="2CD3079B" w15:done="0"/>
  <w15:commentEx w15:paraId="1B414180" w15:done="0"/>
  <w15:commentEx w15:paraId="4D97D0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8332A"/>
    <w:multiLevelType w:val="hybridMultilevel"/>
    <w:tmpl w:val="FDE6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04E7C"/>
    <w:multiLevelType w:val="hybridMultilevel"/>
    <w:tmpl w:val="73E4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Shropshire">
    <w15:presenceInfo w15:providerId="Windows Live" w15:userId="f36fca3c0997b390"/>
  </w15:person>
  <w15:person w15:author="rokasa">
    <w15:presenceInfo w15:providerId="None" w15:userId="roka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EC"/>
    <w:rsid w:val="0003159A"/>
    <w:rsid w:val="00036DB9"/>
    <w:rsid w:val="0005252D"/>
    <w:rsid w:val="00056655"/>
    <w:rsid w:val="0006214D"/>
    <w:rsid w:val="000F3EF2"/>
    <w:rsid w:val="00106E77"/>
    <w:rsid w:val="001E0E38"/>
    <w:rsid w:val="001E4810"/>
    <w:rsid w:val="00200F74"/>
    <w:rsid w:val="0021176B"/>
    <w:rsid w:val="0026131D"/>
    <w:rsid w:val="00277A02"/>
    <w:rsid w:val="002E55CE"/>
    <w:rsid w:val="0033438F"/>
    <w:rsid w:val="00335A33"/>
    <w:rsid w:val="00371AE4"/>
    <w:rsid w:val="003B147E"/>
    <w:rsid w:val="003C1D4B"/>
    <w:rsid w:val="0040201F"/>
    <w:rsid w:val="00404440"/>
    <w:rsid w:val="00413ABC"/>
    <w:rsid w:val="0042391A"/>
    <w:rsid w:val="004467C4"/>
    <w:rsid w:val="00452F28"/>
    <w:rsid w:val="0046321A"/>
    <w:rsid w:val="00467620"/>
    <w:rsid w:val="004D210B"/>
    <w:rsid w:val="004E1CAF"/>
    <w:rsid w:val="00507E3C"/>
    <w:rsid w:val="0053536B"/>
    <w:rsid w:val="00537DD6"/>
    <w:rsid w:val="00561436"/>
    <w:rsid w:val="005637A0"/>
    <w:rsid w:val="005C73C7"/>
    <w:rsid w:val="005E1E4F"/>
    <w:rsid w:val="006F3125"/>
    <w:rsid w:val="00702E15"/>
    <w:rsid w:val="00716EF7"/>
    <w:rsid w:val="00744590"/>
    <w:rsid w:val="007568CF"/>
    <w:rsid w:val="007B33C7"/>
    <w:rsid w:val="008044D1"/>
    <w:rsid w:val="00817338"/>
    <w:rsid w:val="00823F3A"/>
    <w:rsid w:val="0083212E"/>
    <w:rsid w:val="00842BDB"/>
    <w:rsid w:val="00895E71"/>
    <w:rsid w:val="008A317A"/>
    <w:rsid w:val="008C5E93"/>
    <w:rsid w:val="008F5D28"/>
    <w:rsid w:val="0092586B"/>
    <w:rsid w:val="00973AD5"/>
    <w:rsid w:val="009C3689"/>
    <w:rsid w:val="00A27AAC"/>
    <w:rsid w:val="00A774EC"/>
    <w:rsid w:val="00AB7E7B"/>
    <w:rsid w:val="00B24AAB"/>
    <w:rsid w:val="00B311F1"/>
    <w:rsid w:val="00B440ED"/>
    <w:rsid w:val="00B87C6C"/>
    <w:rsid w:val="00BE79CC"/>
    <w:rsid w:val="00C21F8F"/>
    <w:rsid w:val="00CE37CF"/>
    <w:rsid w:val="00D149AD"/>
    <w:rsid w:val="00D2188B"/>
    <w:rsid w:val="00D474BD"/>
    <w:rsid w:val="00D6384F"/>
    <w:rsid w:val="00DE4608"/>
    <w:rsid w:val="00E57FDF"/>
    <w:rsid w:val="00E92538"/>
    <w:rsid w:val="00EC5D37"/>
    <w:rsid w:val="00F06873"/>
    <w:rsid w:val="00F64E0E"/>
    <w:rsid w:val="00F9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6B4D"/>
  <w15:chartTrackingRefBased/>
  <w15:docId w15:val="{86C60F00-BE7D-452B-A910-CB90209C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774EC"/>
  </w:style>
  <w:style w:type="paragraph" w:styleId="ListParagraph">
    <w:name w:val="List Paragraph"/>
    <w:basedOn w:val="Normal"/>
    <w:uiPriority w:val="34"/>
    <w:qFormat/>
    <w:rsid w:val="00A774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1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C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Shropshire</dc:creator>
  <cp:keywords/>
  <dc:description/>
  <cp:lastModifiedBy>John Shropshire</cp:lastModifiedBy>
  <cp:revision>2</cp:revision>
  <dcterms:created xsi:type="dcterms:W3CDTF">2017-06-01T17:31:00Z</dcterms:created>
  <dcterms:modified xsi:type="dcterms:W3CDTF">2017-06-01T17:31:00Z</dcterms:modified>
</cp:coreProperties>
</file>